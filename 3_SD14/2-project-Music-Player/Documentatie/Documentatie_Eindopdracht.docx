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899167919"/>
        <w:docPartObj>
          <w:docPartGallery w:val="Cover Pages"/>
          <w:docPartUnique/>
        </w:docPartObj>
      </w:sdtPr>
      <w:sdtContent>
        <w:p w14:paraId="19F66107" w14:textId="6E57C7D3" w:rsidR="00B85DFF" w:rsidRDefault="00B85D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233A820" wp14:editId="32C5A34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nl-NL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2FDD2B7" w14:textId="58BE5A72" w:rsidR="00B85DFF" w:rsidRPr="00B85DFF" w:rsidRDefault="00B85DF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nl-NL"/>
                                      </w:rPr>
                                    </w:pPr>
                                    <w:r w:rsidRPr="00B85DFF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nl-NL"/>
                                      </w:rPr>
                                      <w:t>Muziek speler</w:t>
                                    </w:r>
                                  </w:p>
                                </w:sdtContent>
                              </w:sdt>
                              <w:p w14:paraId="63073610" w14:textId="3E0D441E" w:rsidR="0055522C" w:rsidRPr="002C6E45" w:rsidRDefault="0055522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rPrChange w:id="1" w:author="Quinvey Etienne" w:date="2019-04-25T12:19:00Z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rPrChange>
                                  </w:rPr>
                                </w:pPr>
                                <w:r w:rsidRPr="002C6E45">
                                  <w:rPr>
                                    <w:color w:val="FFFFFF" w:themeColor="background1"/>
                                    <w:rPrChange w:id="2" w:author="Quinvey Etienne" w:date="2019-04-25T12:19:00Z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rPrChange>
                                  </w:rPr>
                                  <w:t>Quinvey Etienne</w:t>
                                </w:r>
                                <w:r w:rsidR="00485791" w:rsidRPr="002C6E45">
                                  <w:rPr>
                                    <w:color w:val="FFFFFF" w:themeColor="background1"/>
                                    <w:rPrChange w:id="3" w:author="Quinvey Etienne" w:date="2019-04-25T12:19:00Z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rPrChange>
                                  </w:rPr>
                                  <w:t xml:space="preserve"> (</w:t>
                                </w:r>
                                <w:r w:rsidR="00C17AA2" w:rsidRPr="002C6E45">
                                  <w:rPr>
                                    <w:color w:val="FFFFFF" w:themeColor="background1"/>
                                    <w:rPrChange w:id="4" w:author="Quinvey Etienne" w:date="2019-04-25T12:19:00Z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rPrChange>
                                  </w:rPr>
                                  <w:t>35</w:t>
                                </w:r>
                                <w:r w:rsidR="005C7F06" w:rsidRPr="002C6E45">
                                  <w:rPr>
                                    <w:color w:val="FFFFFF" w:themeColor="background1"/>
                                    <w:rPrChange w:id="5" w:author="Quinvey Etienne" w:date="2019-04-25T12:19:00Z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rPrChange>
                                  </w:rPr>
                                  <w:t>6</w:t>
                                </w:r>
                                <w:r w:rsidR="00C17AA2" w:rsidRPr="002C6E45">
                                  <w:rPr>
                                    <w:color w:val="FFFFFF" w:themeColor="background1"/>
                                    <w:rPrChange w:id="6" w:author="Quinvey Etienne" w:date="2019-04-25T12:19:00Z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rPrChange>
                                  </w:rPr>
                                  <w:t>6293</w:t>
                                </w:r>
                                <w:r w:rsidR="00485791" w:rsidRPr="002C6E45">
                                  <w:rPr>
                                    <w:color w:val="FFFFFF" w:themeColor="background1"/>
                                    <w:rPrChange w:id="7" w:author="Quinvey Etienne" w:date="2019-04-25T12:19:00Z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rPrChange>
                                  </w:rPr>
                                  <w:t>)</w:t>
                                </w:r>
                              </w:p>
                              <w:p w14:paraId="5BD29624" w14:textId="737DFBFF" w:rsidR="0055522C" w:rsidRPr="002C6E45" w:rsidRDefault="0055522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rPrChange w:id="8" w:author="Quinvey Etienne" w:date="2019-04-25T12:19:00Z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rPrChange>
                                  </w:rPr>
                                </w:pPr>
                                <w:r w:rsidRPr="002C6E45">
                                  <w:rPr>
                                    <w:color w:val="FFFFFF" w:themeColor="background1"/>
                                    <w:rPrChange w:id="9" w:author="Quinvey Etienne" w:date="2019-04-25T12:19:00Z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rPrChange>
                                  </w:rPr>
                                  <w:t>Arjan Lemmens (3592278)</w:t>
                                </w:r>
                              </w:p>
                              <w:p w14:paraId="5502FC52" w14:textId="6A8E9FC8" w:rsidR="00B85DFF" w:rsidRPr="0055522C" w:rsidRDefault="00D2221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 w:rsidRPr="0055522C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n-GB"/>
                                  </w:rPr>
                                  <w:t>E2B2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233A820" id="Rectangle 16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nl-NL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FDD2B7" w14:textId="58BE5A72" w:rsidR="00B85DFF" w:rsidRPr="00B85DFF" w:rsidRDefault="00B85DF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nl-NL"/>
                                </w:rPr>
                              </w:pPr>
                              <w:r w:rsidRPr="00B85DFF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nl-NL"/>
                                </w:rPr>
                                <w:t>Muziek speler</w:t>
                              </w:r>
                            </w:p>
                          </w:sdtContent>
                        </w:sdt>
                        <w:p w14:paraId="63073610" w14:textId="3E0D441E" w:rsidR="0055522C" w:rsidRPr="002C6E45" w:rsidRDefault="0055522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rPrChange w:id="10" w:author="Quinvey Etienne" w:date="2019-04-25T12:19:00Z">
                                <w:rPr>
                                  <w:color w:val="FFFFFF" w:themeColor="background1"/>
                                  <w:lang w:val="en-GB"/>
                                </w:rPr>
                              </w:rPrChange>
                            </w:rPr>
                          </w:pPr>
                          <w:r w:rsidRPr="002C6E45">
                            <w:rPr>
                              <w:color w:val="FFFFFF" w:themeColor="background1"/>
                              <w:rPrChange w:id="11" w:author="Quinvey Etienne" w:date="2019-04-25T12:19:00Z">
                                <w:rPr>
                                  <w:color w:val="FFFFFF" w:themeColor="background1"/>
                                  <w:lang w:val="en-GB"/>
                                </w:rPr>
                              </w:rPrChange>
                            </w:rPr>
                            <w:t>Quinvey Etienne</w:t>
                          </w:r>
                          <w:r w:rsidR="00485791" w:rsidRPr="002C6E45">
                            <w:rPr>
                              <w:color w:val="FFFFFF" w:themeColor="background1"/>
                              <w:rPrChange w:id="12" w:author="Quinvey Etienne" w:date="2019-04-25T12:19:00Z">
                                <w:rPr>
                                  <w:color w:val="FFFFFF" w:themeColor="background1"/>
                                  <w:lang w:val="en-GB"/>
                                </w:rPr>
                              </w:rPrChange>
                            </w:rPr>
                            <w:t xml:space="preserve"> (</w:t>
                          </w:r>
                          <w:r w:rsidR="00C17AA2" w:rsidRPr="002C6E45">
                            <w:rPr>
                              <w:color w:val="FFFFFF" w:themeColor="background1"/>
                              <w:rPrChange w:id="13" w:author="Quinvey Etienne" w:date="2019-04-25T12:19:00Z">
                                <w:rPr>
                                  <w:color w:val="FFFFFF" w:themeColor="background1"/>
                                  <w:lang w:val="en-GB"/>
                                </w:rPr>
                              </w:rPrChange>
                            </w:rPr>
                            <w:t>35</w:t>
                          </w:r>
                          <w:r w:rsidR="005C7F06" w:rsidRPr="002C6E45">
                            <w:rPr>
                              <w:color w:val="FFFFFF" w:themeColor="background1"/>
                              <w:rPrChange w:id="14" w:author="Quinvey Etienne" w:date="2019-04-25T12:19:00Z">
                                <w:rPr>
                                  <w:color w:val="FFFFFF" w:themeColor="background1"/>
                                  <w:lang w:val="en-GB"/>
                                </w:rPr>
                              </w:rPrChange>
                            </w:rPr>
                            <w:t>6</w:t>
                          </w:r>
                          <w:r w:rsidR="00C17AA2" w:rsidRPr="002C6E45">
                            <w:rPr>
                              <w:color w:val="FFFFFF" w:themeColor="background1"/>
                              <w:rPrChange w:id="15" w:author="Quinvey Etienne" w:date="2019-04-25T12:19:00Z">
                                <w:rPr>
                                  <w:color w:val="FFFFFF" w:themeColor="background1"/>
                                  <w:lang w:val="en-GB"/>
                                </w:rPr>
                              </w:rPrChange>
                            </w:rPr>
                            <w:t>6293</w:t>
                          </w:r>
                          <w:r w:rsidR="00485791" w:rsidRPr="002C6E45">
                            <w:rPr>
                              <w:color w:val="FFFFFF" w:themeColor="background1"/>
                              <w:rPrChange w:id="16" w:author="Quinvey Etienne" w:date="2019-04-25T12:19:00Z">
                                <w:rPr>
                                  <w:color w:val="FFFFFF" w:themeColor="background1"/>
                                  <w:lang w:val="en-GB"/>
                                </w:rPr>
                              </w:rPrChange>
                            </w:rPr>
                            <w:t>)</w:t>
                          </w:r>
                        </w:p>
                        <w:p w14:paraId="5BD29624" w14:textId="737DFBFF" w:rsidR="0055522C" w:rsidRPr="002C6E45" w:rsidRDefault="0055522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rPrChange w:id="17" w:author="Quinvey Etienne" w:date="2019-04-25T12:19:00Z">
                                <w:rPr>
                                  <w:color w:val="FFFFFF" w:themeColor="background1"/>
                                  <w:lang w:val="en-GB"/>
                                </w:rPr>
                              </w:rPrChange>
                            </w:rPr>
                          </w:pPr>
                          <w:r w:rsidRPr="002C6E45">
                            <w:rPr>
                              <w:color w:val="FFFFFF" w:themeColor="background1"/>
                              <w:rPrChange w:id="18" w:author="Quinvey Etienne" w:date="2019-04-25T12:19:00Z">
                                <w:rPr>
                                  <w:color w:val="FFFFFF" w:themeColor="background1"/>
                                  <w:lang w:val="en-GB"/>
                                </w:rPr>
                              </w:rPrChange>
                            </w:rPr>
                            <w:t>Arjan Lemmens (3592278)</w:t>
                          </w:r>
                        </w:p>
                        <w:p w14:paraId="5502FC52" w14:textId="6A8E9FC8" w:rsidR="00B85DFF" w:rsidRPr="0055522C" w:rsidRDefault="00D2221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55522C">
                            <w:rPr>
                              <w:color w:val="FFFFFF" w:themeColor="background1"/>
                              <w:sz w:val="21"/>
                              <w:szCs w:val="21"/>
                              <w:lang w:val="en-GB"/>
                            </w:rPr>
                            <w:t>E2B2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315917D" wp14:editId="4D7B592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4EB6C22" w14:textId="3CACB2CC" w:rsidR="00B85DFF" w:rsidRDefault="00B85DF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Software eindopdracht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315917D" id="Rectangle 472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4EB6C22" w14:textId="3CACB2CC" w:rsidR="00B85DFF" w:rsidRDefault="00B85DF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Software eindopdracht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507A9" w14:textId="77777777" w:rsidR="00B85DFF" w:rsidRDefault="00B85DFF"/>
        <w:p w14:paraId="52F1B7D9" w14:textId="6FE12AB9" w:rsidR="00C346AD" w:rsidRDefault="00B85DF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8728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6193AE" w14:textId="0D8E0BEE" w:rsidR="007130D2" w:rsidRDefault="007130D2">
          <w:pPr>
            <w:pStyle w:val="TOCHeading"/>
          </w:pPr>
          <w:r>
            <w:rPr>
              <w:lang w:val="nl-NL"/>
            </w:rPr>
            <w:t>Inhoud</w:t>
          </w:r>
        </w:p>
        <w:p w14:paraId="6D161648" w14:textId="781B1137" w:rsidR="007B4ADB" w:rsidRDefault="007130D2">
          <w:pPr>
            <w:pStyle w:val="TOC1"/>
            <w:tabs>
              <w:tab w:val="right" w:leader="dot" w:pos="9016"/>
            </w:tabs>
            <w:rPr>
              <w:ins w:id="19" w:author="Quinvey Etienne" w:date="2019-04-25T13:02:00Z"/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0" w:author="Quinvey Etienne" w:date="2019-04-25T13:02:00Z">
            <w:r w:rsidR="007B4ADB" w:rsidRPr="00CB53E7">
              <w:rPr>
                <w:rStyle w:val="Hyperlink"/>
                <w:noProof/>
              </w:rPr>
              <w:fldChar w:fldCharType="begin"/>
            </w:r>
            <w:r w:rsidR="007B4ADB" w:rsidRPr="00CB53E7">
              <w:rPr>
                <w:rStyle w:val="Hyperlink"/>
                <w:noProof/>
              </w:rPr>
              <w:instrText xml:space="preserve"> </w:instrText>
            </w:r>
            <w:r w:rsidR="007B4ADB">
              <w:rPr>
                <w:noProof/>
              </w:rPr>
              <w:instrText>HYPERLINK \l "_Toc7089737"</w:instrText>
            </w:r>
            <w:r w:rsidR="007B4ADB" w:rsidRPr="00CB53E7">
              <w:rPr>
                <w:rStyle w:val="Hyperlink"/>
                <w:noProof/>
              </w:rPr>
              <w:instrText xml:space="preserve"> </w:instrText>
            </w:r>
            <w:r w:rsidR="007B4ADB" w:rsidRPr="00CB53E7">
              <w:rPr>
                <w:rStyle w:val="Hyperlink"/>
                <w:noProof/>
              </w:rPr>
            </w:r>
            <w:r w:rsidR="007B4ADB" w:rsidRPr="00CB53E7">
              <w:rPr>
                <w:rStyle w:val="Hyperlink"/>
                <w:noProof/>
              </w:rPr>
              <w:fldChar w:fldCharType="separate"/>
            </w:r>
            <w:r w:rsidR="007B4ADB" w:rsidRPr="00CB53E7">
              <w:rPr>
                <w:rStyle w:val="Hyperlink"/>
                <w:noProof/>
              </w:rPr>
              <w:t>Functionaliteit Arduino Schild</w:t>
            </w:r>
            <w:r w:rsidR="007B4ADB">
              <w:rPr>
                <w:noProof/>
                <w:webHidden/>
              </w:rPr>
              <w:tab/>
            </w:r>
            <w:r w:rsidR="007B4ADB">
              <w:rPr>
                <w:noProof/>
                <w:webHidden/>
              </w:rPr>
              <w:fldChar w:fldCharType="begin"/>
            </w:r>
            <w:r w:rsidR="007B4ADB">
              <w:rPr>
                <w:noProof/>
                <w:webHidden/>
              </w:rPr>
              <w:instrText xml:space="preserve"> PAGEREF _Toc7089737 \h </w:instrText>
            </w:r>
          </w:ins>
          <w:r w:rsidR="007B4ADB">
            <w:rPr>
              <w:noProof/>
              <w:webHidden/>
            </w:rPr>
          </w:r>
          <w:r w:rsidR="007B4ADB">
            <w:rPr>
              <w:noProof/>
              <w:webHidden/>
            </w:rPr>
            <w:fldChar w:fldCharType="separate"/>
          </w:r>
          <w:ins w:id="21" w:author="Lemmens,Arjan A." w:date="2019-04-25T13:02:00Z">
            <w:r w:rsidR="002B1D2A">
              <w:rPr>
                <w:noProof/>
                <w:webHidden/>
              </w:rPr>
              <w:t>2</w:t>
            </w:r>
          </w:ins>
          <w:ins w:id="22" w:author="Quinvey Etienne" w:date="2019-04-25T13:02:00Z">
            <w:r w:rsidR="007B4ADB">
              <w:rPr>
                <w:noProof/>
                <w:webHidden/>
              </w:rPr>
              <w:fldChar w:fldCharType="end"/>
            </w:r>
            <w:r w:rsidR="007B4ADB" w:rsidRPr="00CB53E7">
              <w:rPr>
                <w:rStyle w:val="Hyperlink"/>
                <w:noProof/>
              </w:rPr>
              <w:fldChar w:fldCharType="end"/>
            </w:r>
          </w:ins>
        </w:p>
        <w:p w14:paraId="0361C78A" w14:textId="77068871" w:rsidR="007B4ADB" w:rsidRDefault="007B4ADB">
          <w:pPr>
            <w:pStyle w:val="TOC1"/>
            <w:tabs>
              <w:tab w:val="right" w:leader="dot" w:pos="9016"/>
            </w:tabs>
            <w:rPr>
              <w:ins w:id="23" w:author="Quinvey Etienne" w:date="2019-04-25T13:02:00Z"/>
              <w:rFonts w:cstheme="minorBidi"/>
              <w:noProof/>
            </w:rPr>
          </w:pPr>
          <w:ins w:id="24" w:author="Quinvey Etienne" w:date="2019-04-25T13:02:00Z">
            <w:r w:rsidRPr="00CB53E7">
              <w:rPr>
                <w:rStyle w:val="Hyperlink"/>
                <w:noProof/>
              </w:rPr>
              <w:fldChar w:fldCharType="begin"/>
            </w:r>
            <w:r w:rsidRPr="00CB53E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"_Toc7089738"</w:instrText>
            </w:r>
            <w:r w:rsidRPr="00CB53E7">
              <w:rPr>
                <w:rStyle w:val="Hyperlink"/>
                <w:noProof/>
              </w:rPr>
              <w:instrText xml:space="preserve"> </w:instrText>
            </w:r>
            <w:r w:rsidRPr="00CB53E7">
              <w:rPr>
                <w:rStyle w:val="Hyperlink"/>
                <w:noProof/>
              </w:rPr>
            </w:r>
            <w:r w:rsidRPr="00CB53E7">
              <w:rPr>
                <w:rStyle w:val="Hyperlink"/>
                <w:noProof/>
              </w:rPr>
              <w:fldChar w:fldCharType="separate"/>
            </w:r>
            <w:r w:rsidRPr="00CB53E7">
              <w:rPr>
                <w:rStyle w:val="Hyperlink"/>
                <w:noProof/>
              </w:rPr>
              <w:t>Functionaliteit GUI (WFA):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_Toc7089738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Lemmens,Arjan A." w:date="2019-04-25T13:02:00Z">
            <w:r w:rsidR="002B1D2A">
              <w:rPr>
                <w:noProof/>
                <w:webHidden/>
              </w:rPr>
              <w:t>2</w:t>
            </w:r>
          </w:ins>
          <w:ins w:id="26" w:author="Quinvey Etienne" w:date="2019-04-25T13:02:00Z">
            <w:r>
              <w:rPr>
                <w:noProof/>
                <w:webHidden/>
              </w:rPr>
              <w:fldChar w:fldCharType="end"/>
            </w:r>
            <w:r w:rsidRPr="00CB53E7">
              <w:rPr>
                <w:rStyle w:val="Hyperlink"/>
                <w:noProof/>
              </w:rPr>
              <w:fldChar w:fldCharType="end"/>
            </w:r>
          </w:ins>
        </w:p>
        <w:p w14:paraId="5930A484" w14:textId="2643BB90" w:rsidR="007B4ADB" w:rsidRDefault="007B4ADB">
          <w:pPr>
            <w:pStyle w:val="TOC1"/>
            <w:tabs>
              <w:tab w:val="right" w:leader="dot" w:pos="9016"/>
            </w:tabs>
            <w:rPr>
              <w:ins w:id="27" w:author="Quinvey Etienne" w:date="2019-04-25T13:02:00Z"/>
              <w:rFonts w:cstheme="minorBidi"/>
              <w:noProof/>
            </w:rPr>
          </w:pPr>
          <w:ins w:id="28" w:author="Quinvey Etienne" w:date="2019-04-25T13:02:00Z">
            <w:r w:rsidRPr="00CB53E7">
              <w:rPr>
                <w:rStyle w:val="Hyperlink"/>
                <w:noProof/>
              </w:rPr>
              <w:fldChar w:fldCharType="begin"/>
            </w:r>
            <w:r w:rsidRPr="00CB53E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"_Toc7089739"</w:instrText>
            </w:r>
            <w:r w:rsidRPr="00CB53E7">
              <w:rPr>
                <w:rStyle w:val="Hyperlink"/>
                <w:noProof/>
              </w:rPr>
              <w:instrText xml:space="preserve"> </w:instrText>
            </w:r>
            <w:r w:rsidRPr="00CB53E7">
              <w:rPr>
                <w:rStyle w:val="Hyperlink"/>
                <w:noProof/>
              </w:rPr>
            </w:r>
            <w:r w:rsidRPr="00CB53E7">
              <w:rPr>
                <w:rStyle w:val="Hyperlink"/>
                <w:noProof/>
              </w:rPr>
              <w:fldChar w:fldCharType="separate"/>
            </w:r>
            <w:r w:rsidRPr="00CB53E7">
              <w:rPr>
                <w:rStyle w:val="Hyperlink"/>
                <w:noProof/>
              </w:rPr>
              <w:t>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_Toc7089739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Lemmens,Arjan A." w:date="2019-04-25T13:02:00Z">
            <w:r w:rsidR="002B1D2A">
              <w:rPr>
                <w:noProof/>
                <w:webHidden/>
              </w:rPr>
              <w:t>2</w:t>
            </w:r>
          </w:ins>
          <w:ins w:id="30" w:author="Quinvey Etienne" w:date="2019-04-25T13:02:00Z">
            <w:r>
              <w:rPr>
                <w:noProof/>
                <w:webHidden/>
              </w:rPr>
              <w:fldChar w:fldCharType="end"/>
            </w:r>
            <w:r w:rsidRPr="00CB53E7">
              <w:rPr>
                <w:rStyle w:val="Hyperlink"/>
                <w:noProof/>
              </w:rPr>
              <w:fldChar w:fldCharType="end"/>
            </w:r>
          </w:ins>
        </w:p>
        <w:p w14:paraId="3A243C50" w14:textId="242292F9" w:rsidR="007B4ADB" w:rsidRDefault="007B4ADB">
          <w:pPr>
            <w:pStyle w:val="TOC2"/>
            <w:tabs>
              <w:tab w:val="right" w:leader="dot" w:pos="9016"/>
            </w:tabs>
            <w:rPr>
              <w:ins w:id="31" w:author="Quinvey Etienne" w:date="2019-04-25T13:02:00Z"/>
              <w:rFonts w:cstheme="minorBidi"/>
              <w:noProof/>
            </w:rPr>
          </w:pPr>
          <w:ins w:id="32" w:author="Quinvey Etienne" w:date="2019-04-25T13:02:00Z">
            <w:r w:rsidRPr="00CB53E7">
              <w:rPr>
                <w:rStyle w:val="Hyperlink"/>
                <w:noProof/>
              </w:rPr>
              <w:fldChar w:fldCharType="begin"/>
            </w:r>
            <w:r w:rsidRPr="00CB53E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"_Toc7089740"</w:instrText>
            </w:r>
            <w:r w:rsidRPr="00CB53E7">
              <w:rPr>
                <w:rStyle w:val="Hyperlink"/>
                <w:noProof/>
              </w:rPr>
              <w:instrText xml:space="preserve"> </w:instrText>
            </w:r>
            <w:r w:rsidRPr="00CB53E7">
              <w:rPr>
                <w:rStyle w:val="Hyperlink"/>
                <w:noProof/>
              </w:rPr>
            </w:r>
            <w:r w:rsidRPr="00CB53E7">
              <w:rPr>
                <w:rStyle w:val="Hyperlink"/>
                <w:noProof/>
              </w:rPr>
              <w:fldChar w:fldCharType="separate"/>
            </w:r>
            <w:r w:rsidRPr="00CB53E7">
              <w:rPr>
                <w:rStyle w:val="Hyperlink"/>
                <w:noProof/>
              </w:rPr>
              <w:t>Arduino Shield: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_Toc7089740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Lemmens,Arjan A." w:date="2019-04-25T13:02:00Z">
            <w:r w:rsidR="002B1D2A">
              <w:rPr>
                <w:noProof/>
                <w:webHidden/>
              </w:rPr>
              <w:t>2</w:t>
            </w:r>
          </w:ins>
          <w:ins w:id="34" w:author="Quinvey Etienne" w:date="2019-04-25T13:02:00Z">
            <w:r>
              <w:rPr>
                <w:noProof/>
                <w:webHidden/>
              </w:rPr>
              <w:fldChar w:fldCharType="end"/>
            </w:r>
            <w:r w:rsidRPr="00CB53E7">
              <w:rPr>
                <w:rStyle w:val="Hyperlink"/>
                <w:noProof/>
              </w:rPr>
              <w:fldChar w:fldCharType="end"/>
            </w:r>
          </w:ins>
        </w:p>
        <w:p w14:paraId="1B2A932B" w14:textId="3C493529" w:rsidR="007B4ADB" w:rsidRDefault="007B4ADB">
          <w:pPr>
            <w:pStyle w:val="TOC2"/>
            <w:tabs>
              <w:tab w:val="right" w:leader="dot" w:pos="9016"/>
            </w:tabs>
            <w:rPr>
              <w:ins w:id="35" w:author="Quinvey Etienne" w:date="2019-04-25T13:02:00Z"/>
              <w:rFonts w:cstheme="minorBidi"/>
              <w:noProof/>
            </w:rPr>
          </w:pPr>
          <w:ins w:id="36" w:author="Quinvey Etienne" w:date="2019-04-25T13:02:00Z">
            <w:r w:rsidRPr="00CB53E7">
              <w:rPr>
                <w:rStyle w:val="Hyperlink"/>
                <w:noProof/>
              </w:rPr>
              <w:fldChar w:fldCharType="begin"/>
            </w:r>
            <w:r w:rsidRPr="00CB53E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"_Toc7089741"</w:instrText>
            </w:r>
            <w:r w:rsidRPr="00CB53E7">
              <w:rPr>
                <w:rStyle w:val="Hyperlink"/>
                <w:noProof/>
              </w:rPr>
              <w:instrText xml:space="preserve"> </w:instrText>
            </w:r>
            <w:r w:rsidRPr="00CB53E7">
              <w:rPr>
                <w:rStyle w:val="Hyperlink"/>
                <w:noProof/>
              </w:rPr>
            </w:r>
            <w:r w:rsidRPr="00CB53E7">
              <w:rPr>
                <w:rStyle w:val="Hyperlink"/>
                <w:noProof/>
              </w:rPr>
              <w:fldChar w:fldCharType="separate"/>
            </w:r>
            <w:r w:rsidRPr="00CB53E7">
              <w:rPr>
                <w:rStyle w:val="Hyperlink"/>
                <w:noProof/>
              </w:rPr>
              <w:t>Audio: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_Toc7089741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Lemmens,Arjan A." w:date="2019-04-25T13:02:00Z">
            <w:r w:rsidR="002B1D2A">
              <w:rPr>
                <w:noProof/>
                <w:webHidden/>
              </w:rPr>
              <w:t>2</w:t>
            </w:r>
          </w:ins>
          <w:ins w:id="38" w:author="Quinvey Etienne" w:date="2019-04-25T13:02:00Z">
            <w:r>
              <w:rPr>
                <w:noProof/>
                <w:webHidden/>
              </w:rPr>
              <w:fldChar w:fldCharType="end"/>
            </w:r>
            <w:r w:rsidRPr="00CB53E7">
              <w:rPr>
                <w:rStyle w:val="Hyperlink"/>
                <w:noProof/>
              </w:rPr>
              <w:fldChar w:fldCharType="end"/>
            </w:r>
          </w:ins>
        </w:p>
        <w:p w14:paraId="4B5CA4BF" w14:textId="2DC99335" w:rsidR="007B4ADB" w:rsidRDefault="007B4ADB">
          <w:pPr>
            <w:pStyle w:val="TOC1"/>
            <w:tabs>
              <w:tab w:val="right" w:leader="dot" w:pos="9016"/>
            </w:tabs>
            <w:rPr>
              <w:ins w:id="39" w:author="Quinvey Etienne" w:date="2019-04-25T13:02:00Z"/>
              <w:rFonts w:cstheme="minorBidi"/>
              <w:noProof/>
            </w:rPr>
          </w:pPr>
          <w:ins w:id="40" w:author="Quinvey Etienne" w:date="2019-04-25T13:02:00Z">
            <w:r w:rsidRPr="00CB53E7">
              <w:rPr>
                <w:rStyle w:val="Hyperlink"/>
                <w:noProof/>
              </w:rPr>
              <w:fldChar w:fldCharType="begin"/>
            </w:r>
            <w:r w:rsidRPr="00CB53E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"_Toc7089742"</w:instrText>
            </w:r>
            <w:r w:rsidRPr="00CB53E7">
              <w:rPr>
                <w:rStyle w:val="Hyperlink"/>
                <w:noProof/>
              </w:rPr>
              <w:instrText xml:space="preserve"> </w:instrText>
            </w:r>
            <w:r w:rsidRPr="00CB53E7">
              <w:rPr>
                <w:rStyle w:val="Hyperlink"/>
                <w:noProof/>
              </w:rPr>
            </w:r>
            <w:r w:rsidRPr="00CB53E7">
              <w:rPr>
                <w:rStyle w:val="Hyperlink"/>
                <w:noProof/>
              </w:rPr>
              <w:fldChar w:fldCharType="separate"/>
            </w:r>
            <w:r w:rsidRPr="00CB53E7">
              <w:rPr>
                <w:rStyle w:val="Hyperlink"/>
                <w:noProof/>
              </w:rPr>
              <w:t>Beschrijving 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_Toc7089742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Lemmens,Arjan A." w:date="2019-04-25T13:02:00Z">
            <w:r w:rsidR="002B1D2A">
              <w:rPr>
                <w:noProof/>
                <w:webHidden/>
              </w:rPr>
              <w:t>3</w:t>
            </w:r>
          </w:ins>
          <w:ins w:id="42" w:author="Quinvey Etienne" w:date="2019-04-25T13:02:00Z">
            <w:r>
              <w:rPr>
                <w:noProof/>
                <w:webHidden/>
              </w:rPr>
              <w:fldChar w:fldCharType="end"/>
            </w:r>
            <w:r w:rsidRPr="00CB53E7">
              <w:rPr>
                <w:rStyle w:val="Hyperlink"/>
                <w:noProof/>
              </w:rPr>
              <w:fldChar w:fldCharType="end"/>
            </w:r>
          </w:ins>
        </w:p>
        <w:p w14:paraId="3C292235" w14:textId="74922DAE" w:rsidR="007B4ADB" w:rsidRDefault="007B4ADB">
          <w:pPr>
            <w:pStyle w:val="TOC2"/>
            <w:tabs>
              <w:tab w:val="right" w:leader="dot" w:pos="9016"/>
            </w:tabs>
            <w:rPr>
              <w:ins w:id="43" w:author="Quinvey Etienne" w:date="2019-04-25T13:02:00Z"/>
              <w:rFonts w:cstheme="minorBidi"/>
              <w:noProof/>
            </w:rPr>
          </w:pPr>
          <w:ins w:id="44" w:author="Quinvey Etienne" w:date="2019-04-25T13:02:00Z">
            <w:r w:rsidRPr="00CB53E7">
              <w:rPr>
                <w:rStyle w:val="Hyperlink"/>
                <w:noProof/>
              </w:rPr>
              <w:fldChar w:fldCharType="begin"/>
            </w:r>
            <w:r w:rsidRPr="00CB53E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"_Toc7089743"</w:instrText>
            </w:r>
            <w:r w:rsidRPr="00CB53E7">
              <w:rPr>
                <w:rStyle w:val="Hyperlink"/>
                <w:noProof/>
              </w:rPr>
              <w:instrText xml:space="preserve"> </w:instrText>
            </w:r>
            <w:r w:rsidRPr="00CB53E7">
              <w:rPr>
                <w:rStyle w:val="Hyperlink"/>
                <w:noProof/>
              </w:rPr>
            </w:r>
            <w:r w:rsidRPr="00CB53E7">
              <w:rPr>
                <w:rStyle w:val="Hyperlink"/>
                <w:noProof/>
              </w:rPr>
              <w:fldChar w:fldCharType="separate"/>
            </w:r>
            <w:r w:rsidRPr="00CB53E7">
              <w:rPr>
                <w:rStyle w:val="Hyperli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_Toc7089743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Lemmens,Arjan A." w:date="2019-04-25T13:02:00Z">
            <w:r w:rsidR="002B1D2A">
              <w:rPr>
                <w:noProof/>
                <w:webHidden/>
              </w:rPr>
              <w:t>3</w:t>
            </w:r>
          </w:ins>
          <w:ins w:id="46" w:author="Quinvey Etienne" w:date="2019-04-25T13:02:00Z">
            <w:r>
              <w:rPr>
                <w:noProof/>
                <w:webHidden/>
              </w:rPr>
              <w:fldChar w:fldCharType="end"/>
            </w:r>
            <w:r w:rsidRPr="00CB53E7">
              <w:rPr>
                <w:rStyle w:val="Hyperlink"/>
                <w:noProof/>
              </w:rPr>
              <w:fldChar w:fldCharType="end"/>
            </w:r>
          </w:ins>
        </w:p>
        <w:p w14:paraId="11121789" w14:textId="47AF2C65" w:rsidR="007B4ADB" w:rsidRDefault="007B4ADB">
          <w:pPr>
            <w:pStyle w:val="TOC2"/>
            <w:tabs>
              <w:tab w:val="right" w:leader="dot" w:pos="9016"/>
            </w:tabs>
            <w:rPr>
              <w:ins w:id="47" w:author="Quinvey Etienne" w:date="2019-04-25T13:02:00Z"/>
              <w:rFonts w:cstheme="minorBidi"/>
              <w:noProof/>
            </w:rPr>
          </w:pPr>
          <w:ins w:id="48" w:author="Quinvey Etienne" w:date="2019-04-25T13:02:00Z">
            <w:r w:rsidRPr="00CB53E7">
              <w:rPr>
                <w:rStyle w:val="Hyperlink"/>
                <w:noProof/>
              </w:rPr>
              <w:fldChar w:fldCharType="begin"/>
            </w:r>
            <w:r w:rsidRPr="00CB53E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"_Toc7089744"</w:instrText>
            </w:r>
            <w:r w:rsidRPr="00CB53E7">
              <w:rPr>
                <w:rStyle w:val="Hyperlink"/>
                <w:noProof/>
              </w:rPr>
              <w:instrText xml:space="preserve"> </w:instrText>
            </w:r>
            <w:r w:rsidRPr="00CB53E7">
              <w:rPr>
                <w:rStyle w:val="Hyperlink"/>
                <w:noProof/>
              </w:rPr>
            </w:r>
            <w:r w:rsidRPr="00CB53E7">
              <w:rPr>
                <w:rStyle w:val="Hyperlink"/>
                <w:noProof/>
              </w:rPr>
              <w:fldChar w:fldCharType="separate"/>
            </w:r>
            <w:r w:rsidRPr="00CB53E7">
              <w:rPr>
                <w:rStyle w:val="Hyperlink"/>
                <w:noProof/>
              </w:rPr>
              <w:t>GUI (WFA)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_Toc7089744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Lemmens,Arjan A." w:date="2019-04-25T13:02:00Z">
            <w:r w:rsidR="002B1D2A">
              <w:rPr>
                <w:noProof/>
                <w:webHidden/>
              </w:rPr>
              <w:t>3</w:t>
            </w:r>
          </w:ins>
          <w:ins w:id="50" w:author="Quinvey Etienne" w:date="2019-04-25T13:02:00Z">
            <w:r>
              <w:rPr>
                <w:noProof/>
                <w:webHidden/>
              </w:rPr>
              <w:fldChar w:fldCharType="end"/>
            </w:r>
            <w:r w:rsidRPr="00CB53E7">
              <w:rPr>
                <w:rStyle w:val="Hyperlink"/>
                <w:noProof/>
              </w:rPr>
              <w:fldChar w:fldCharType="end"/>
            </w:r>
          </w:ins>
        </w:p>
        <w:p w14:paraId="7E1D92CC" w14:textId="09C80175" w:rsidR="007B4ADB" w:rsidRDefault="007B4ADB">
          <w:pPr>
            <w:pStyle w:val="TOC2"/>
            <w:tabs>
              <w:tab w:val="right" w:leader="dot" w:pos="9016"/>
            </w:tabs>
            <w:rPr>
              <w:ins w:id="51" w:author="Quinvey Etienne" w:date="2019-04-25T13:02:00Z"/>
              <w:rFonts w:cstheme="minorBidi"/>
              <w:noProof/>
            </w:rPr>
          </w:pPr>
          <w:ins w:id="52" w:author="Quinvey Etienne" w:date="2019-04-25T13:02:00Z">
            <w:r w:rsidRPr="00CB53E7">
              <w:rPr>
                <w:rStyle w:val="Hyperlink"/>
                <w:noProof/>
              </w:rPr>
              <w:fldChar w:fldCharType="begin"/>
            </w:r>
            <w:r w:rsidRPr="00CB53E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"_Toc7089745"</w:instrText>
            </w:r>
            <w:r w:rsidRPr="00CB53E7">
              <w:rPr>
                <w:rStyle w:val="Hyperlink"/>
                <w:noProof/>
              </w:rPr>
              <w:instrText xml:space="preserve"> </w:instrText>
            </w:r>
            <w:r w:rsidRPr="00CB53E7">
              <w:rPr>
                <w:rStyle w:val="Hyperlink"/>
                <w:noProof/>
              </w:rPr>
            </w:r>
            <w:r w:rsidRPr="00CB53E7">
              <w:rPr>
                <w:rStyle w:val="Hyperlink"/>
                <w:noProof/>
              </w:rPr>
              <w:fldChar w:fldCharType="separate"/>
            </w:r>
            <w:r w:rsidRPr="00CB53E7">
              <w:rPr>
                <w:rStyle w:val="Hyperlink"/>
                <w:noProof/>
              </w:rPr>
              <w:t>Opties van playlist: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_Toc7089745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Lemmens,Arjan A." w:date="2019-04-25T13:02:00Z">
            <w:r w:rsidR="002B1D2A">
              <w:rPr>
                <w:noProof/>
                <w:webHidden/>
              </w:rPr>
              <w:t>3</w:t>
            </w:r>
          </w:ins>
          <w:ins w:id="54" w:author="Quinvey Etienne" w:date="2019-04-25T13:02:00Z">
            <w:r>
              <w:rPr>
                <w:noProof/>
                <w:webHidden/>
              </w:rPr>
              <w:fldChar w:fldCharType="end"/>
            </w:r>
            <w:r w:rsidRPr="00CB53E7">
              <w:rPr>
                <w:rStyle w:val="Hyperlink"/>
                <w:noProof/>
              </w:rPr>
              <w:fldChar w:fldCharType="end"/>
            </w:r>
          </w:ins>
        </w:p>
        <w:p w14:paraId="4F958682" w14:textId="0540232F" w:rsidR="007B4ADB" w:rsidRDefault="007B4ADB">
          <w:pPr>
            <w:pStyle w:val="TOC1"/>
            <w:tabs>
              <w:tab w:val="right" w:leader="dot" w:pos="9016"/>
            </w:tabs>
            <w:rPr>
              <w:ins w:id="55" w:author="Quinvey Etienne" w:date="2019-04-25T13:02:00Z"/>
              <w:rFonts w:cstheme="minorBidi"/>
              <w:noProof/>
            </w:rPr>
          </w:pPr>
          <w:ins w:id="56" w:author="Quinvey Etienne" w:date="2019-04-25T13:02:00Z">
            <w:r w:rsidRPr="00CB53E7">
              <w:rPr>
                <w:rStyle w:val="Hyperlink"/>
                <w:noProof/>
              </w:rPr>
              <w:fldChar w:fldCharType="begin"/>
            </w:r>
            <w:r w:rsidRPr="00CB53E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"_Toc7089746"</w:instrText>
            </w:r>
            <w:r w:rsidRPr="00CB53E7">
              <w:rPr>
                <w:rStyle w:val="Hyperlink"/>
                <w:noProof/>
              </w:rPr>
              <w:instrText xml:space="preserve"> </w:instrText>
            </w:r>
            <w:r w:rsidRPr="00CB53E7">
              <w:rPr>
                <w:rStyle w:val="Hyperlink"/>
                <w:noProof/>
              </w:rPr>
            </w:r>
            <w:r w:rsidRPr="00CB53E7">
              <w:rPr>
                <w:rStyle w:val="Hyperlink"/>
                <w:noProof/>
              </w:rPr>
              <w:fldChar w:fldCharType="separate"/>
            </w:r>
            <w:r w:rsidRPr="00CB53E7">
              <w:rPr>
                <w:rStyle w:val="Hyperlink"/>
                <w:noProof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_Toc7089746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Lemmens,Arjan A." w:date="2019-04-25T13:02:00Z">
            <w:r w:rsidR="002B1D2A">
              <w:rPr>
                <w:noProof/>
                <w:webHidden/>
              </w:rPr>
              <w:t>3</w:t>
            </w:r>
          </w:ins>
          <w:ins w:id="58" w:author="Quinvey Etienne" w:date="2019-04-25T13:02:00Z">
            <w:r>
              <w:rPr>
                <w:noProof/>
                <w:webHidden/>
              </w:rPr>
              <w:fldChar w:fldCharType="end"/>
            </w:r>
            <w:r w:rsidRPr="00CB53E7">
              <w:rPr>
                <w:rStyle w:val="Hyperlink"/>
                <w:noProof/>
              </w:rPr>
              <w:fldChar w:fldCharType="end"/>
            </w:r>
          </w:ins>
        </w:p>
        <w:p w14:paraId="37FB342A" w14:textId="08457E97" w:rsidR="00775FDF" w:rsidRDefault="00775FDF">
          <w:pPr>
            <w:pStyle w:val="TOC1"/>
            <w:tabs>
              <w:tab w:val="right" w:leader="dot" w:pos="9016"/>
            </w:tabs>
            <w:rPr>
              <w:ins w:id="59" w:author="Lemmens,Arjan A." w:date="2019-04-25T13:00:00Z"/>
              <w:rFonts w:cstheme="minorBidi"/>
              <w:noProof/>
            </w:rPr>
          </w:pPr>
          <w:ins w:id="60" w:author="Lemmens,Arjan A." w:date="2019-04-25T13:00:00Z">
            <w:del w:id="61" w:author="Quinvey Etienne" w:date="2019-04-25T13:02:00Z">
              <w:r w:rsidRPr="00B6122E" w:rsidDel="007B4ADB">
                <w:rPr>
                  <w:rStyle w:val="Hyperlink"/>
                  <w:noProof/>
                </w:rPr>
                <w:delText>Functionaliteit Arduino Schild</w:delText>
              </w:r>
              <w:r w:rsidDel="007B4ADB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3B0D1336" w14:textId="2DBC56B9" w:rsidR="00775FDF" w:rsidRDefault="00775FDF">
          <w:pPr>
            <w:pStyle w:val="TOC1"/>
            <w:tabs>
              <w:tab w:val="right" w:leader="dot" w:pos="9016"/>
            </w:tabs>
            <w:rPr>
              <w:ins w:id="62" w:author="Lemmens,Arjan A." w:date="2019-04-25T13:00:00Z"/>
              <w:rFonts w:cstheme="minorBidi"/>
              <w:noProof/>
            </w:rPr>
          </w:pPr>
          <w:ins w:id="63" w:author="Lemmens,Arjan A." w:date="2019-04-25T13:00:00Z">
            <w:del w:id="64" w:author="Quinvey Etienne" w:date="2019-04-25T13:02:00Z">
              <w:r w:rsidRPr="00B6122E" w:rsidDel="007B4ADB">
                <w:rPr>
                  <w:rStyle w:val="Hyperlink"/>
                  <w:noProof/>
                </w:rPr>
                <w:delText>Functionaliteit GUI (WFA):</w:delText>
              </w:r>
              <w:r w:rsidDel="007B4ADB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7FA6E44B" w14:textId="5D358CB6" w:rsidR="00775FDF" w:rsidRDefault="00775FDF">
          <w:pPr>
            <w:pStyle w:val="TOC1"/>
            <w:tabs>
              <w:tab w:val="right" w:leader="dot" w:pos="9016"/>
            </w:tabs>
            <w:rPr>
              <w:ins w:id="65" w:author="Lemmens,Arjan A." w:date="2019-04-25T13:00:00Z"/>
              <w:rFonts w:cstheme="minorBidi"/>
              <w:noProof/>
            </w:rPr>
          </w:pPr>
          <w:ins w:id="66" w:author="Lemmens,Arjan A." w:date="2019-04-25T13:00:00Z">
            <w:del w:id="67" w:author="Quinvey Etienne" w:date="2019-04-25T13:02:00Z">
              <w:r w:rsidRPr="00B6122E" w:rsidDel="007B4ADB">
                <w:rPr>
                  <w:rStyle w:val="Hyperlink"/>
                  <w:noProof/>
                </w:rPr>
                <w:delText>Componenten</w:delText>
              </w:r>
              <w:r w:rsidDel="007B4ADB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4090FDBE" w14:textId="5E844484" w:rsidR="00775FDF" w:rsidRDefault="00775FDF">
          <w:pPr>
            <w:pStyle w:val="TOC2"/>
            <w:tabs>
              <w:tab w:val="right" w:leader="dot" w:pos="9016"/>
            </w:tabs>
            <w:rPr>
              <w:ins w:id="68" w:author="Lemmens,Arjan A." w:date="2019-04-25T13:00:00Z"/>
              <w:rFonts w:cstheme="minorBidi"/>
              <w:noProof/>
            </w:rPr>
          </w:pPr>
          <w:ins w:id="69" w:author="Lemmens,Arjan A." w:date="2019-04-25T13:00:00Z">
            <w:del w:id="70" w:author="Quinvey Etienne" w:date="2019-04-25T13:02:00Z">
              <w:r w:rsidRPr="00B6122E" w:rsidDel="007B4ADB">
                <w:rPr>
                  <w:rStyle w:val="Hyperlink"/>
                  <w:noProof/>
                </w:rPr>
                <w:delText>Arduino Shield:</w:delText>
              </w:r>
              <w:r w:rsidDel="007B4ADB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15633C77" w14:textId="21BC4154" w:rsidR="00775FDF" w:rsidRDefault="00775FDF">
          <w:pPr>
            <w:pStyle w:val="TOC2"/>
            <w:tabs>
              <w:tab w:val="right" w:leader="dot" w:pos="9016"/>
            </w:tabs>
            <w:rPr>
              <w:ins w:id="71" w:author="Lemmens,Arjan A." w:date="2019-04-25T13:00:00Z"/>
              <w:rFonts w:cstheme="minorBidi"/>
              <w:noProof/>
            </w:rPr>
          </w:pPr>
          <w:ins w:id="72" w:author="Lemmens,Arjan A." w:date="2019-04-25T13:00:00Z">
            <w:del w:id="73" w:author="Quinvey Etienne" w:date="2019-04-25T13:02:00Z">
              <w:r w:rsidRPr="00B6122E" w:rsidDel="007B4ADB">
                <w:rPr>
                  <w:rStyle w:val="Hyperlink"/>
                  <w:noProof/>
                </w:rPr>
                <w:delText>Audio:</w:delText>
              </w:r>
              <w:r w:rsidDel="007B4ADB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1B135DED" w14:textId="7C429DCD" w:rsidR="00775FDF" w:rsidRDefault="00775FDF">
          <w:pPr>
            <w:pStyle w:val="TOC1"/>
            <w:tabs>
              <w:tab w:val="right" w:leader="dot" w:pos="9016"/>
            </w:tabs>
            <w:rPr>
              <w:ins w:id="74" w:author="Lemmens,Arjan A." w:date="2019-04-25T13:00:00Z"/>
              <w:rFonts w:cstheme="minorBidi"/>
              <w:noProof/>
            </w:rPr>
          </w:pPr>
          <w:ins w:id="75" w:author="Lemmens,Arjan A." w:date="2019-04-25T13:00:00Z">
            <w:del w:id="76" w:author="Quinvey Etienne" w:date="2019-04-25T13:02:00Z">
              <w:r w:rsidRPr="00B6122E" w:rsidDel="007B4ADB">
                <w:rPr>
                  <w:rStyle w:val="Hyperlink"/>
                  <w:noProof/>
                </w:rPr>
                <w:delText>Beschrijving systeem</w:delText>
              </w:r>
              <w:r w:rsidDel="007B4ADB">
                <w:rPr>
                  <w:noProof/>
                  <w:webHidden/>
                </w:rPr>
                <w:tab/>
                <w:delText>3</w:delText>
              </w:r>
            </w:del>
          </w:ins>
        </w:p>
        <w:p w14:paraId="51070585" w14:textId="61DF6630" w:rsidR="00775FDF" w:rsidRDefault="00775FDF">
          <w:pPr>
            <w:pStyle w:val="TOC2"/>
            <w:tabs>
              <w:tab w:val="right" w:leader="dot" w:pos="9016"/>
            </w:tabs>
            <w:rPr>
              <w:ins w:id="77" w:author="Lemmens,Arjan A." w:date="2019-04-25T13:00:00Z"/>
              <w:rFonts w:cstheme="minorBidi"/>
              <w:noProof/>
            </w:rPr>
          </w:pPr>
          <w:ins w:id="78" w:author="Lemmens,Arjan A." w:date="2019-04-25T13:00:00Z">
            <w:del w:id="79" w:author="Quinvey Etienne" w:date="2019-04-25T13:02:00Z">
              <w:r w:rsidRPr="00B6122E" w:rsidDel="007B4ADB">
                <w:rPr>
                  <w:rStyle w:val="Hyperlink"/>
                  <w:noProof/>
                </w:rPr>
                <w:delText>Arduino</w:delText>
              </w:r>
              <w:r w:rsidDel="007B4ADB">
                <w:rPr>
                  <w:noProof/>
                  <w:webHidden/>
                </w:rPr>
                <w:tab/>
                <w:delText>3</w:delText>
              </w:r>
            </w:del>
          </w:ins>
        </w:p>
        <w:p w14:paraId="156B908B" w14:textId="4278280B" w:rsidR="00775FDF" w:rsidRDefault="00775FDF">
          <w:pPr>
            <w:pStyle w:val="TOC2"/>
            <w:tabs>
              <w:tab w:val="right" w:leader="dot" w:pos="9016"/>
            </w:tabs>
            <w:rPr>
              <w:ins w:id="80" w:author="Lemmens,Arjan A." w:date="2019-04-25T13:00:00Z"/>
              <w:rFonts w:cstheme="minorBidi"/>
              <w:noProof/>
            </w:rPr>
          </w:pPr>
          <w:ins w:id="81" w:author="Lemmens,Arjan A." w:date="2019-04-25T13:00:00Z">
            <w:del w:id="82" w:author="Quinvey Etienne" w:date="2019-04-25T13:02:00Z">
              <w:r w:rsidRPr="00B6122E" w:rsidDel="007B4ADB">
                <w:rPr>
                  <w:rStyle w:val="Hyperlink"/>
                  <w:noProof/>
                </w:rPr>
                <w:delText>GUI (WFA)</w:delText>
              </w:r>
              <w:r w:rsidDel="007B4ADB">
                <w:rPr>
                  <w:noProof/>
                  <w:webHidden/>
                </w:rPr>
                <w:tab/>
                <w:delText>3</w:delText>
              </w:r>
            </w:del>
          </w:ins>
        </w:p>
        <w:p w14:paraId="5A94D413" w14:textId="6ABFBAD1" w:rsidR="00775FDF" w:rsidRDefault="00775FDF">
          <w:pPr>
            <w:pStyle w:val="TOC2"/>
            <w:tabs>
              <w:tab w:val="right" w:leader="dot" w:pos="9016"/>
            </w:tabs>
            <w:rPr>
              <w:ins w:id="83" w:author="Lemmens,Arjan A." w:date="2019-04-25T13:00:00Z"/>
              <w:rFonts w:cstheme="minorBidi"/>
              <w:noProof/>
            </w:rPr>
          </w:pPr>
          <w:ins w:id="84" w:author="Lemmens,Arjan A." w:date="2019-04-25T13:00:00Z">
            <w:del w:id="85" w:author="Quinvey Etienne" w:date="2019-04-25T13:02:00Z">
              <w:r w:rsidRPr="00B6122E" w:rsidDel="007B4ADB">
                <w:rPr>
                  <w:rStyle w:val="Hyperlink"/>
                  <w:noProof/>
                </w:rPr>
                <w:delText>Opties van playlist:</w:delText>
              </w:r>
              <w:r w:rsidDel="007B4ADB">
                <w:rPr>
                  <w:noProof/>
                  <w:webHidden/>
                </w:rPr>
                <w:tab/>
                <w:delText>3</w:delText>
              </w:r>
            </w:del>
          </w:ins>
        </w:p>
        <w:p w14:paraId="1A98C3DB" w14:textId="1B7FB21D" w:rsidR="00775FDF" w:rsidRDefault="00775FDF">
          <w:pPr>
            <w:pStyle w:val="TOC1"/>
            <w:tabs>
              <w:tab w:val="right" w:leader="dot" w:pos="9016"/>
            </w:tabs>
            <w:rPr>
              <w:ins w:id="86" w:author="Lemmens,Arjan A." w:date="2019-04-25T13:00:00Z"/>
              <w:rFonts w:cstheme="minorBidi"/>
              <w:noProof/>
            </w:rPr>
          </w:pPr>
          <w:ins w:id="87" w:author="Lemmens,Arjan A." w:date="2019-04-25T13:00:00Z">
            <w:del w:id="88" w:author="Quinvey Etienne" w:date="2019-04-25T13:02:00Z">
              <w:r w:rsidRPr="00B6122E" w:rsidDel="007B4ADB">
                <w:rPr>
                  <w:rStyle w:val="Hyperlink"/>
                  <w:noProof/>
                </w:rPr>
                <w:delText>Bronnen:</w:delText>
              </w:r>
              <w:r w:rsidDel="007B4ADB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7FC08215" w14:textId="4402BC36" w:rsidR="00CA68B5" w:rsidDel="00775FDF" w:rsidRDefault="00CA68B5">
          <w:pPr>
            <w:pStyle w:val="TOC1"/>
            <w:tabs>
              <w:tab w:val="right" w:leader="dot" w:pos="9016"/>
            </w:tabs>
            <w:rPr>
              <w:del w:id="89" w:author="Quinvey Etienne" w:date="2019-04-25T13:02:00Z"/>
              <w:rFonts w:cstheme="minorBidi"/>
              <w:noProof/>
            </w:rPr>
          </w:pPr>
          <w:del w:id="90" w:author="Quinvey Etienne" w:date="2019-04-25T13:02:00Z">
            <w:r w:rsidRPr="00775FDF" w:rsidDel="00775FDF">
              <w:rPr>
                <w:noProof/>
                <w:rPrChange w:id="91" w:author="Lemmens,Arjan A." w:date="2019-04-25T13:00:00Z">
                  <w:rPr>
                    <w:rStyle w:val="Hyperlink"/>
                    <w:noProof/>
                  </w:rPr>
                </w:rPrChange>
              </w:rPr>
              <w:delText>Functionaliteit Arduino Schild</w:delText>
            </w:r>
            <w:r w:rsidDel="00775FDF">
              <w:rPr>
                <w:noProof/>
                <w:webHidden/>
              </w:rPr>
              <w:tab/>
              <w:delText>2</w:delText>
            </w:r>
          </w:del>
        </w:p>
        <w:p w14:paraId="174B5F62" w14:textId="2B314E40" w:rsidR="00CA68B5" w:rsidDel="00775FDF" w:rsidRDefault="00CA68B5">
          <w:pPr>
            <w:pStyle w:val="TOC1"/>
            <w:tabs>
              <w:tab w:val="right" w:leader="dot" w:pos="9016"/>
            </w:tabs>
            <w:rPr>
              <w:del w:id="92" w:author="Quinvey Etienne" w:date="2019-04-25T13:02:00Z"/>
              <w:rFonts w:cstheme="minorBidi"/>
              <w:noProof/>
            </w:rPr>
          </w:pPr>
          <w:del w:id="93" w:author="Quinvey Etienne" w:date="2019-04-25T13:02:00Z">
            <w:r w:rsidRPr="00775FDF" w:rsidDel="00775FDF">
              <w:rPr>
                <w:noProof/>
                <w:rPrChange w:id="94" w:author="Lemmens,Arjan A." w:date="2019-04-25T13:00:00Z">
                  <w:rPr>
                    <w:rStyle w:val="Hyperlink"/>
                    <w:noProof/>
                  </w:rPr>
                </w:rPrChange>
              </w:rPr>
              <w:delText>Functionaliteit GUI (WFA):</w:delText>
            </w:r>
            <w:r w:rsidDel="00775FDF">
              <w:rPr>
                <w:noProof/>
                <w:webHidden/>
              </w:rPr>
              <w:tab/>
              <w:delText>2</w:delText>
            </w:r>
          </w:del>
        </w:p>
        <w:p w14:paraId="419700E7" w14:textId="3BC94F77" w:rsidR="00CA68B5" w:rsidDel="00775FDF" w:rsidRDefault="00CA68B5">
          <w:pPr>
            <w:pStyle w:val="TOC1"/>
            <w:tabs>
              <w:tab w:val="right" w:leader="dot" w:pos="9016"/>
            </w:tabs>
            <w:rPr>
              <w:del w:id="95" w:author="Quinvey Etienne" w:date="2019-04-25T13:02:00Z"/>
              <w:rFonts w:cstheme="minorBidi"/>
              <w:noProof/>
            </w:rPr>
          </w:pPr>
          <w:del w:id="96" w:author="Quinvey Etienne" w:date="2019-04-25T13:02:00Z">
            <w:r w:rsidRPr="00775FDF" w:rsidDel="00775FDF">
              <w:rPr>
                <w:noProof/>
                <w:rPrChange w:id="97" w:author="Lemmens,Arjan A." w:date="2019-04-25T13:00:00Z">
                  <w:rPr>
                    <w:rStyle w:val="Hyperlink"/>
                    <w:noProof/>
                  </w:rPr>
                </w:rPrChange>
              </w:rPr>
              <w:delText>Componenten</w:delText>
            </w:r>
            <w:r w:rsidDel="00775FDF">
              <w:rPr>
                <w:noProof/>
                <w:webHidden/>
              </w:rPr>
              <w:tab/>
              <w:delText>2</w:delText>
            </w:r>
          </w:del>
        </w:p>
        <w:p w14:paraId="590A70A3" w14:textId="7C022DFE" w:rsidR="00CA68B5" w:rsidDel="00775FDF" w:rsidRDefault="00CA68B5">
          <w:pPr>
            <w:pStyle w:val="TOC2"/>
            <w:tabs>
              <w:tab w:val="right" w:leader="dot" w:pos="9016"/>
            </w:tabs>
            <w:rPr>
              <w:del w:id="98" w:author="Quinvey Etienne" w:date="2019-04-25T13:02:00Z"/>
              <w:rFonts w:cstheme="minorBidi"/>
              <w:noProof/>
            </w:rPr>
          </w:pPr>
          <w:del w:id="99" w:author="Quinvey Etienne" w:date="2019-04-25T13:02:00Z">
            <w:r w:rsidRPr="00775FDF" w:rsidDel="00775FDF">
              <w:rPr>
                <w:noProof/>
                <w:rPrChange w:id="100" w:author="Lemmens,Arjan A." w:date="2019-04-25T13:00:00Z">
                  <w:rPr>
                    <w:rStyle w:val="Hyperlink"/>
                    <w:noProof/>
                  </w:rPr>
                </w:rPrChange>
              </w:rPr>
              <w:delText>Arduino Shield:</w:delText>
            </w:r>
            <w:r w:rsidDel="00775FDF">
              <w:rPr>
                <w:noProof/>
                <w:webHidden/>
              </w:rPr>
              <w:tab/>
              <w:delText>2</w:delText>
            </w:r>
          </w:del>
        </w:p>
        <w:p w14:paraId="00900B70" w14:textId="147E4447" w:rsidR="00CA68B5" w:rsidDel="00775FDF" w:rsidRDefault="00CA68B5">
          <w:pPr>
            <w:pStyle w:val="TOC2"/>
            <w:tabs>
              <w:tab w:val="right" w:leader="dot" w:pos="9016"/>
            </w:tabs>
            <w:rPr>
              <w:del w:id="101" w:author="Quinvey Etienne" w:date="2019-04-25T13:02:00Z"/>
              <w:rFonts w:cstheme="minorBidi"/>
              <w:noProof/>
            </w:rPr>
          </w:pPr>
          <w:del w:id="102" w:author="Quinvey Etienne" w:date="2019-04-25T13:02:00Z">
            <w:r w:rsidRPr="00775FDF" w:rsidDel="00775FDF">
              <w:rPr>
                <w:noProof/>
                <w:rPrChange w:id="103" w:author="Lemmens,Arjan A." w:date="2019-04-25T13:00:00Z">
                  <w:rPr>
                    <w:rStyle w:val="Hyperlink"/>
                    <w:noProof/>
                  </w:rPr>
                </w:rPrChange>
              </w:rPr>
              <w:delText>Audio:</w:delText>
            </w:r>
            <w:r w:rsidDel="00775FDF">
              <w:rPr>
                <w:noProof/>
                <w:webHidden/>
              </w:rPr>
              <w:tab/>
              <w:delText>3</w:delText>
            </w:r>
          </w:del>
        </w:p>
        <w:p w14:paraId="31138295" w14:textId="7B4CE113" w:rsidR="00CA68B5" w:rsidDel="00775FDF" w:rsidRDefault="00CA68B5">
          <w:pPr>
            <w:pStyle w:val="TOC1"/>
            <w:tabs>
              <w:tab w:val="right" w:leader="dot" w:pos="9016"/>
            </w:tabs>
            <w:rPr>
              <w:del w:id="104" w:author="Quinvey Etienne" w:date="2019-04-25T13:02:00Z"/>
              <w:rFonts w:cstheme="minorBidi"/>
              <w:noProof/>
            </w:rPr>
          </w:pPr>
          <w:del w:id="105" w:author="Quinvey Etienne" w:date="2019-04-25T13:02:00Z">
            <w:r w:rsidRPr="00775FDF" w:rsidDel="00775FDF">
              <w:rPr>
                <w:noProof/>
                <w:rPrChange w:id="106" w:author="Lemmens,Arjan A." w:date="2019-04-25T13:00:00Z">
                  <w:rPr>
                    <w:rStyle w:val="Hyperlink"/>
                    <w:noProof/>
                  </w:rPr>
                </w:rPrChange>
              </w:rPr>
              <w:delText>Beschrijving systeem</w:delText>
            </w:r>
            <w:r w:rsidDel="00775FDF">
              <w:rPr>
                <w:noProof/>
                <w:webHidden/>
              </w:rPr>
              <w:tab/>
              <w:delText>3</w:delText>
            </w:r>
          </w:del>
        </w:p>
        <w:p w14:paraId="54855F20" w14:textId="1201A1AA" w:rsidR="00CA68B5" w:rsidDel="00775FDF" w:rsidRDefault="00CA68B5">
          <w:pPr>
            <w:pStyle w:val="TOC2"/>
            <w:tabs>
              <w:tab w:val="right" w:leader="dot" w:pos="9016"/>
            </w:tabs>
            <w:rPr>
              <w:del w:id="107" w:author="Quinvey Etienne" w:date="2019-04-25T13:02:00Z"/>
              <w:rFonts w:cstheme="minorBidi"/>
              <w:noProof/>
            </w:rPr>
          </w:pPr>
          <w:del w:id="108" w:author="Quinvey Etienne" w:date="2019-04-25T13:02:00Z">
            <w:r w:rsidRPr="00775FDF" w:rsidDel="00775FDF">
              <w:rPr>
                <w:noProof/>
                <w:rPrChange w:id="109" w:author="Lemmens,Arjan A." w:date="2019-04-25T13:00:00Z">
                  <w:rPr>
                    <w:rStyle w:val="Hyperlink"/>
                    <w:noProof/>
                  </w:rPr>
                </w:rPrChange>
              </w:rPr>
              <w:delText>Arduino</w:delText>
            </w:r>
            <w:r w:rsidDel="00775FDF">
              <w:rPr>
                <w:noProof/>
                <w:webHidden/>
              </w:rPr>
              <w:tab/>
              <w:delText>3</w:delText>
            </w:r>
          </w:del>
        </w:p>
        <w:p w14:paraId="1B9F4188" w14:textId="09520848" w:rsidR="00CA68B5" w:rsidDel="00775FDF" w:rsidRDefault="00CA68B5">
          <w:pPr>
            <w:pStyle w:val="TOC2"/>
            <w:tabs>
              <w:tab w:val="right" w:leader="dot" w:pos="9016"/>
            </w:tabs>
            <w:rPr>
              <w:del w:id="110" w:author="Quinvey Etienne" w:date="2019-04-25T13:02:00Z"/>
              <w:rFonts w:cstheme="minorBidi"/>
              <w:noProof/>
            </w:rPr>
          </w:pPr>
          <w:del w:id="111" w:author="Quinvey Etienne" w:date="2019-04-25T13:02:00Z">
            <w:r w:rsidRPr="00775FDF" w:rsidDel="00775FDF">
              <w:rPr>
                <w:noProof/>
                <w:rPrChange w:id="112" w:author="Lemmens,Arjan A." w:date="2019-04-25T13:00:00Z">
                  <w:rPr>
                    <w:rStyle w:val="Hyperlink"/>
                    <w:noProof/>
                  </w:rPr>
                </w:rPrChange>
              </w:rPr>
              <w:delText>GUI (WFA)</w:delText>
            </w:r>
            <w:r w:rsidDel="00775FDF">
              <w:rPr>
                <w:noProof/>
                <w:webHidden/>
              </w:rPr>
              <w:tab/>
              <w:delText>3</w:delText>
            </w:r>
          </w:del>
        </w:p>
        <w:p w14:paraId="47A1B39B" w14:textId="572AD761" w:rsidR="00CA68B5" w:rsidDel="00775FDF" w:rsidRDefault="00CA68B5">
          <w:pPr>
            <w:pStyle w:val="TOC1"/>
            <w:tabs>
              <w:tab w:val="right" w:leader="dot" w:pos="9016"/>
            </w:tabs>
            <w:rPr>
              <w:del w:id="113" w:author="Quinvey Etienne" w:date="2019-04-25T13:02:00Z"/>
              <w:rFonts w:cstheme="minorBidi"/>
              <w:noProof/>
            </w:rPr>
          </w:pPr>
          <w:del w:id="114" w:author="Quinvey Etienne" w:date="2019-04-25T13:02:00Z">
            <w:r w:rsidRPr="00775FDF" w:rsidDel="00775FDF">
              <w:rPr>
                <w:noProof/>
                <w:rPrChange w:id="115" w:author="Lemmens,Arjan A." w:date="2019-04-25T13:00:00Z">
                  <w:rPr>
                    <w:rStyle w:val="Hyperlink"/>
                    <w:noProof/>
                  </w:rPr>
                </w:rPrChange>
              </w:rPr>
              <w:delText>Bronnen:</w:delText>
            </w:r>
            <w:r w:rsidDel="00775FDF">
              <w:rPr>
                <w:noProof/>
                <w:webHidden/>
              </w:rPr>
              <w:tab/>
              <w:delText>3</w:delText>
            </w:r>
          </w:del>
        </w:p>
        <w:p w14:paraId="7C6B436A" w14:textId="7664A154" w:rsidR="007130D2" w:rsidRDefault="007130D2">
          <w:r>
            <w:rPr>
              <w:b/>
              <w:bCs/>
            </w:rPr>
            <w:fldChar w:fldCharType="end"/>
          </w:r>
        </w:p>
      </w:sdtContent>
    </w:sdt>
    <w:p w14:paraId="6F9BA17E" w14:textId="3D9B52E5" w:rsidR="00E05F38" w:rsidRDefault="00E05F38" w:rsidP="00BA61FC">
      <w:pPr>
        <w:pStyle w:val="TOC3"/>
        <w:ind w:left="0"/>
      </w:pPr>
      <w:r>
        <w:br w:type="page"/>
      </w:r>
    </w:p>
    <w:p w14:paraId="51E32666" w14:textId="211AC6CD" w:rsidR="00E05F38" w:rsidDel="00236315" w:rsidRDefault="00E05F38" w:rsidP="00E05F38">
      <w:pPr>
        <w:rPr>
          <w:del w:id="116" w:author="Lemmens,Arjan A." w:date="2019-04-25T12:49:00Z"/>
          <w:rFonts w:ascii="Calibri" w:hAnsi="Calibri" w:cs="Calibri"/>
          <w:color w:val="1F497D"/>
        </w:rPr>
      </w:pPr>
      <w:del w:id="117" w:author="Lemmens,Arjan A." w:date="2019-04-25T12:49:00Z">
        <w:r w:rsidDel="00236315">
          <w:rPr>
            <w:rFonts w:ascii="Calibri" w:hAnsi="Calibri" w:cs="Calibri"/>
            <w:color w:val="1F497D"/>
          </w:rPr>
          <w:lastRenderedPageBreak/>
          <w:delText>De ideebeschrijving moet de volgende elementen bevatten:</w:delText>
        </w:r>
      </w:del>
    </w:p>
    <w:p w14:paraId="164AC77A" w14:textId="77777777" w:rsidR="00E05F38" w:rsidDel="00236315" w:rsidRDefault="00E05F38" w:rsidP="00E05F38">
      <w:pPr>
        <w:rPr>
          <w:del w:id="118" w:author="Lemmens,Arjan A." w:date="2019-04-25T12:49:00Z"/>
          <w:rFonts w:ascii="Calibri" w:hAnsi="Calibri" w:cs="Calibri"/>
          <w:color w:val="1F497D"/>
        </w:rPr>
      </w:pPr>
      <w:del w:id="119" w:author="Lemmens,Arjan A." w:date="2019-04-25T12:49:00Z">
        <w:r w:rsidDel="00236315">
          <w:rPr>
            <w:rFonts w:ascii="Calibri" w:hAnsi="Calibri" w:cs="Calibri"/>
            <w:color w:val="1F497D"/>
          </w:rPr>
          <w:delText>• Een duidelijke beschrijving van het idee, waaronder het doel, de input (wat heb je nodig van de gebruiker?), de output (wat laat je de gebruiker zien) en de hoofdfunctionaliteiten.</w:delText>
        </w:r>
      </w:del>
    </w:p>
    <w:p w14:paraId="3FC83554" w14:textId="77777777" w:rsidR="00E05F38" w:rsidDel="00775FDF" w:rsidRDefault="00E05F38" w:rsidP="00E05F38">
      <w:pPr>
        <w:rPr>
          <w:del w:id="120" w:author="Lemmens,Arjan A." w:date="2019-04-25T13:00:00Z"/>
          <w:rFonts w:ascii="Calibri" w:hAnsi="Calibri" w:cs="Calibri"/>
          <w:color w:val="1F497D"/>
        </w:rPr>
      </w:pPr>
      <w:del w:id="121" w:author="Lemmens,Arjan A." w:date="2019-04-25T13:00:00Z">
        <w:r w:rsidDel="00775FDF">
          <w:rPr>
            <w:rFonts w:ascii="Calibri" w:hAnsi="Calibri" w:cs="Calibri"/>
            <w:color w:val="1F497D"/>
          </w:rPr>
          <w:delText>• Een plan van aanpak voor het bouwen van het prototype, waaronder een duidelijke beschrijving van de functionaliteit van de Arduino- en de Windows Forms-applicatie en een algemeen diagram waarin je de hoofdcomponenten beschrijft. Voor Arduino beschrijf je bijvoorbeeld alleen het verloop van de hoofdlus met betrekking tot de invoer, verwerking en (hardware-)uitvoer.</w:delText>
        </w:r>
      </w:del>
    </w:p>
    <w:p w14:paraId="32388F24" w14:textId="102B361A" w:rsidR="00F572D0" w:rsidRPr="00F572D0" w:rsidRDefault="009448B5" w:rsidP="00F572D0">
      <w:pPr>
        <w:pStyle w:val="Heading1"/>
      </w:pPr>
      <w:bookmarkStart w:id="122" w:name="_Toc7089737"/>
      <w:r>
        <w:t>Functionaliteit Arduino S</w:t>
      </w:r>
      <w:r w:rsidR="00DF6978">
        <w:t>c</w:t>
      </w:r>
      <w:r>
        <w:t>hild</w:t>
      </w:r>
      <w:bookmarkEnd w:id="122"/>
    </w:p>
    <w:p w14:paraId="0111B08D" w14:textId="2FFBF7DD" w:rsidR="00DA13CE" w:rsidRPr="00DA13CE" w:rsidRDefault="00DA13CE" w:rsidP="00DA13CE">
      <w:r>
        <w:t>Analoog pin:</w:t>
      </w:r>
    </w:p>
    <w:p w14:paraId="282AC9B5" w14:textId="73172A6E" w:rsidR="0071286A" w:rsidRPr="0071286A" w:rsidRDefault="000C2604" w:rsidP="00353565">
      <w:pPr>
        <w:pStyle w:val="ListParagraph"/>
        <w:numPr>
          <w:ilvl w:val="0"/>
          <w:numId w:val="2"/>
        </w:numPr>
      </w:pPr>
      <w:r>
        <w:t>Volume</w:t>
      </w:r>
      <w:r w:rsidR="00AC3306">
        <w:t>knop</w:t>
      </w:r>
    </w:p>
    <w:p w14:paraId="473BA461" w14:textId="7FC43397" w:rsidR="002017D6" w:rsidRDefault="00DA13CE" w:rsidP="00DA13CE">
      <w:r>
        <w:t>Digital</w:t>
      </w:r>
    </w:p>
    <w:p w14:paraId="31F9C8D0" w14:textId="4F3F211F" w:rsidR="00F70740" w:rsidRPr="00B84B9E" w:rsidRDefault="007155ED" w:rsidP="00F70740">
      <w:pPr>
        <w:pStyle w:val="ListParagraph"/>
        <w:numPr>
          <w:ilvl w:val="0"/>
          <w:numId w:val="3"/>
        </w:numPr>
      </w:pPr>
      <w:r>
        <w:t>Speel</w:t>
      </w:r>
      <w:r w:rsidR="00F70740">
        <w:t>/</w:t>
      </w:r>
      <w:r>
        <w:t xml:space="preserve"> </w:t>
      </w:r>
      <w:r w:rsidR="00F70740">
        <w:t>pau</w:t>
      </w:r>
      <w:r>
        <w:t>z</w:t>
      </w:r>
      <w:r w:rsidR="00F70740">
        <w:t>e knop</w:t>
      </w:r>
    </w:p>
    <w:p w14:paraId="5699AFA6" w14:textId="013C0C36" w:rsidR="00F70740" w:rsidRPr="00D940D1" w:rsidRDefault="007155ED" w:rsidP="00F70740">
      <w:pPr>
        <w:pStyle w:val="ListParagraph"/>
        <w:numPr>
          <w:ilvl w:val="0"/>
          <w:numId w:val="3"/>
        </w:numPr>
      </w:pPr>
      <w:r>
        <w:t>Vorige</w:t>
      </w:r>
      <w:r w:rsidR="00F70740">
        <w:t xml:space="preserve"> knop</w:t>
      </w:r>
    </w:p>
    <w:p w14:paraId="60F45635" w14:textId="5DA0F45B" w:rsidR="00F70740" w:rsidRPr="00AE71C9" w:rsidRDefault="00053C49" w:rsidP="00F70740">
      <w:pPr>
        <w:pStyle w:val="ListParagraph"/>
        <w:numPr>
          <w:ilvl w:val="0"/>
          <w:numId w:val="3"/>
        </w:numPr>
      </w:pPr>
      <w:r>
        <w:t>Volgende</w:t>
      </w:r>
      <w:r w:rsidR="00F70740">
        <w:t xml:space="preserve"> knop</w:t>
      </w:r>
    </w:p>
    <w:p w14:paraId="77B8DD72" w14:textId="77777777" w:rsidR="0035312E" w:rsidRDefault="00625F04" w:rsidP="0035312E">
      <w:pPr>
        <w:pStyle w:val="ListParagraph"/>
        <w:numPr>
          <w:ilvl w:val="0"/>
          <w:numId w:val="3"/>
        </w:numPr>
      </w:pPr>
      <w:r>
        <w:t>LED</w:t>
      </w:r>
      <w:r w:rsidR="00C05BED">
        <w:t xml:space="preserve"> array</w:t>
      </w:r>
    </w:p>
    <w:p w14:paraId="487FD49A" w14:textId="01B130E6" w:rsidR="000C2604" w:rsidRDefault="0035312E" w:rsidP="00CD0492">
      <w:pPr>
        <w:pStyle w:val="ListParagraph"/>
        <w:numPr>
          <w:ilvl w:val="0"/>
          <w:numId w:val="3"/>
        </w:numPr>
      </w:pPr>
      <w:r>
        <w:t>Audio buzzer (optioneel: speaker)</w:t>
      </w:r>
    </w:p>
    <w:p w14:paraId="05AD969D" w14:textId="77777777" w:rsidR="00680607" w:rsidRDefault="00680607" w:rsidP="00680607"/>
    <w:p w14:paraId="799F984F" w14:textId="20067414" w:rsidR="009448B5" w:rsidRDefault="00417910" w:rsidP="00862982">
      <w:pPr>
        <w:pStyle w:val="Heading1"/>
      </w:pPr>
      <w:bookmarkStart w:id="123" w:name="_Toc7089738"/>
      <w:r>
        <w:t>Functionaliteit GUI</w:t>
      </w:r>
      <w:r w:rsidR="00C14064">
        <w:t xml:space="preserve"> (</w:t>
      </w:r>
      <w:r w:rsidR="00631A42">
        <w:t>WF</w:t>
      </w:r>
      <w:r w:rsidR="00561C23">
        <w:t>A</w:t>
      </w:r>
      <w:r w:rsidR="00C14064">
        <w:t>)</w:t>
      </w:r>
      <w:r w:rsidR="00862982">
        <w:t>:</w:t>
      </w:r>
      <w:bookmarkEnd w:id="123"/>
    </w:p>
    <w:p w14:paraId="5AADDA9D" w14:textId="6EBE7C4E" w:rsidR="00AD74E7" w:rsidRDefault="00D61999" w:rsidP="00AD74E7">
      <w:r>
        <w:t>Acties:</w:t>
      </w:r>
    </w:p>
    <w:p w14:paraId="3180C37E" w14:textId="59E42288" w:rsidR="00D61999" w:rsidRDefault="007155ED" w:rsidP="00287139">
      <w:pPr>
        <w:pStyle w:val="ListParagraph"/>
        <w:numPr>
          <w:ilvl w:val="0"/>
          <w:numId w:val="4"/>
        </w:numPr>
      </w:pPr>
      <w:r>
        <w:t>Speel</w:t>
      </w:r>
      <w:r w:rsidR="0089005B">
        <w:t>/</w:t>
      </w:r>
      <w:r w:rsidR="00A934C7">
        <w:t xml:space="preserve"> </w:t>
      </w:r>
      <w:r w:rsidR="0089005B">
        <w:t>pau</w:t>
      </w:r>
      <w:r w:rsidR="00955200">
        <w:t>z</w:t>
      </w:r>
      <w:r w:rsidR="0089005B">
        <w:t>e</w:t>
      </w:r>
    </w:p>
    <w:p w14:paraId="7278A310" w14:textId="4B34EBCF" w:rsidR="00114A27" w:rsidRDefault="00CE5F30" w:rsidP="00287139">
      <w:pPr>
        <w:pStyle w:val="ListParagraph"/>
        <w:numPr>
          <w:ilvl w:val="0"/>
          <w:numId w:val="4"/>
        </w:numPr>
      </w:pPr>
      <w:r>
        <w:t xml:space="preserve">Selecteren </w:t>
      </w:r>
      <w:r w:rsidR="004C6332">
        <w:t>van nummer</w:t>
      </w:r>
    </w:p>
    <w:p w14:paraId="3429A091" w14:textId="696667E2" w:rsidR="00701AE2" w:rsidRDefault="00701AE2" w:rsidP="00953B9B">
      <w:pPr>
        <w:pStyle w:val="ListParagraph"/>
        <w:numPr>
          <w:ilvl w:val="0"/>
          <w:numId w:val="4"/>
        </w:numPr>
      </w:pPr>
      <w:r>
        <w:t>Versnel</w:t>
      </w:r>
      <w:r w:rsidR="00C02FEF">
        <w:t>/ v</w:t>
      </w:r>
      <w:r>
        <w:t xml:space="preserve">ertraag </w:t>
      </w:r>
      <w:r w:rsidR="00C02FEF">
        <w:t>schuif</w:t>
      </w:r>
    </w:p>
    <w:p w14:paraId="79DB3EF2" w14:textId="77777777" w:rsidR="007D7F5C" w:rsidRDefault="00701AE2" w:rsidP="007D7F5C">
      <w:pPr>
        <w:pStyle w:val="ListParagraph"/>
        <w:numPr>
          <w:ilvl w:val="0"/>
          <w:numId w:val="4"/>
        </w:numPr>
      </w:pPr>
      <w:r>
        <w:t>Snelheid reset kno</w:t>
      </w:r>
    </w:p>
    <w:p w14:paraId="7C703BAC" w14:textId="6B45CD2B" w:rsidR="00845B36" w:rsidRDefault="007D7F5C" w:rsidP="00287139">
      <w:pPr>
        <w:pStyle w:val="ListParagraph"/>
        <w:numPr>
          <w:ilvl w:val="0"/>
          <w:numId w:val="4"/>
        </w:numPr>
      </w:pPr>
      <w:r>
        <w:t>Nummer toevoegen/ verwijderen (optioneel</w:t>
      </w:r>
      <w:r w:rsidR="00DF7F4D">
        <w:t>)</w:t>
      </w:r>
    </w:p>
    <w:p w14:paraId="3C9F18F8" w14:textId="4B5EB4B4" w:rsidR="006906A7" w:rsidRDefault="006906A7" w:rsidP="006906A7">
      <w:r>
        <w:t>Laten zien:</w:t>
      </w:r>
    </w:p>
    <w:p w14:paraId="78F6934A" w14:textId="77777777" w:rsidR="003538D8" w:rsidRDefault="003538D8" w:rsidP="003538D8">
      <w:pPr>
        <w:pStyle w:val="ListParagraph"/>
        <w:numPr>
          <w:ilvl w:val="0"/>
          <w:numId w:val="5"/>
        </w:numPr>
      </w:pPr>
      <w:r>
        <w:t>Afspeellijst</w:t>
      </w:r>
    </w:p>
    <w:p w14:paraId="5B16416C" w14:textId="77777777" w:rsidR="003538D8" w:rsidRDefault="00670CF7" w:rsidP="003538D8">
      <w:pPr>
        <w:pStyle w:val="ListParagraph"/>
        <w:numPr>
          <w:ilvl w:val="0"/>
          <w:numId w:val="5"/>
        </w:numPr>
      </w:pPr>
      <w:r>
        <w:t>Aantal minuten van nummer</w:t>
      </w:r>
      <w:r w:rsidR="008F75CF">
        <w:t xml:space="preserve"> (optioneel)</w:t>
      </w:r>
      <w:r w:rsidR="003538D8" w:rsidRPr="003538D8">
        <w:t xml:space="preserve"> </w:t>
      </w:r>
    </w:p>
    <w:p w14:paraId="6FCE6728" w14:textId="668E6975" w:rsidR="00670CF7" w:rsidRDefault="00094D13" w:rsidP="003538D8">
      <w:pPr>
        <w:pStyle w:val="ListParagraph"/>
        <w:numPr>
          <w:ilvl w:val="0"/>
          <w:numId w:val="5"/>
        </w:numPr>
      </w:pPr>
      <w:r>
        <w:t>Waarin</w:t>
      </w:r>
      <w:r w:rsidR="003538D8">
        <w:t xml:space="preserve"> nummer je bent (optioneel)</w:t>
      </w:r>
    </w:p>
    <w:p w14:paraId="632DCCA5" w14:textId="77777777" w:rsidR="00680607" w:rsidRDefault="00680607" w:rsidP="00680607"/>
    <w:p w14:paraId="6FF37650" w14:textId="71FBCA94" w:rsidR="001364D8" w:rsidRPr="001364D8" w:rsidRDefault="002A59A9" w:rsidP="001364D8">
      <w:pPr>
        <w:pStyle w:val="Heading1"/>
      </w:pPr>
      <w:bookmarkStart w:id="124" w:name="_Toc7089739"/>
      <w:r>
        <w:t>Componenten</w:t>
      </w:r>
      <w:bookmarkEnd w:id="124"/>
    </w:p>
    <w:p w14:paraId="48E828DD" w14:textId="63977238" w:rsidR="004D1971" w:rsidRPr="004D1971" w:rsidRDefault="004D1971" w:rsidP="004D1971">
      <w:pPr>
        <w:pStyle w:val="Heading2"/>
      </w:pPr>
      <w:bookmarkStart w:id="125" w:name="_Toc7089740"/>
      <w:r>
        <w:t>Arduino Shield:</w:t>
      </w:r>
      <w:bookmarkEnd w:id="125"/>
    </w:p>
    <w:p w14:paraId="5DAB8ECD" w14:textId="36B7CEFE" w:rsidR="00E41868" w:rsidRPr="00E41868" w:rsidRDefault="00A60CF2" w:rsidP="00E41868">
      <w:pPr>
        <w:pStyle w:val="ListParagraph"/>
        <w:numPr>
          <w:ilvl w:val="0"/>
          <w:numId w:val="6"/>
        </w:numPr>
      </w:pPr>
      <w:r>
        <w:t xml:space="preserve">3 </w:t>
      </w:r>
      <w:r w:rsidR="00A22B17">
        <w:t>drukknoppen</w:t>
      </w:r>
    </w:p>
    <w:p w14:paraId="7E2ECAA4" w14:textId="00A4F06F" w:rsidR="00426A44" w:rsidRPr="00426A44" w:rsidRDefault="00081882" w:rsidP="00426A44">
      <w:pPr>
        <w:pStyle w:val="ListParagraph"/>
        <w:numPr>
          <w:ilvl w:val="0"/>
          <w:numId w:val="6"/>
        </w:numPr>
      </w:pPr>
      <w:r>
        <w:t>5 groene LEDs</w:t>
      </w:r>
    </w:p>
    <w:p w14:paraId="6F9E7E89" w14:textId="3608598E" w:rsidR="00081882" w:rsidRDefault="00081882" w:rsidP="002A59A9">
      <w:pPr>
        <w:pStyle w:val="ListParagraph"/>
        <w:numPr>
          <w:ilvl w:val="0"/>
          <w:numId w:val="6"/>
        </w:numPr>
      </w:pPr>
      <w:r>
        <w:t>2 oranje LEDs</w:t>
      </w:r>
    </w:p>
    <w:p w14:paraId="02927D75" w14:textId="216D7EC4" w:rsidR="00430D60" w:rsidRPr="00430D60" w:rsidRDefault="00081882" w:rsidP="00430D60">
      <w:pPr>
        <w:pStyle w:val="ListParagraph"/>
        <w:numPr>
          <w:ilvl w:val="0"/>
          <w:numId w:val="6"/>
        </w:numPr>
      </w:pPr>
      <w:r>
        <w:t>1 rode LED</w:t>
      </w:r>
    </w:p>
    <w:p w14:paraId="47C5F4B6" w14:textId="77285E5E" w:rsidR="00D432EA" w:rsidRPr="00D432EA" w:rsidRDefault="00BC5937" w:rsidP="00D432EA">
      <w:pPr>
        <w:pStyle w:val="ListParagraph"/>
        <w:numPr>
          <w:ilvl w:val="0"/>
          <w:numId w:val="6"/>
        </w:numPr>
      </w:pPr>
      <w:r>
        <w:t xml:space="preserve">Arduino </w:t>
      </w:r>
      <w:r w:rsidR="00E54C0E">
        <w:t>SD</w:t>
      </w:r>
      <w:r w:rsidR="00FE116B">
        <w:t>-</w:t>
      </w:r>
      <w:r w:rsidR="00E54C0E">
        <w:t>lezer</w:t>
      </w:r>
    </w:p>
    <w:p w14:paraId="633738E7" w14:textId="40B4A829" w:rsidR="009047C3" w:rsidRDefault="004D1971" w:rsidP="004D1971">
      <w:pPr>
        <w:pStyle w:val="Heading2"/>
      </w:pPr>
      <w:bookmarkStart w:id="126" w:name="_Toc7089741"/>
      <w:r>
        <w:lastRenderedPageBreak/>
        <w:t>Audio:</w:t>
      </w:r>
      <w:bookmarkEnd w:id="126"/>
    </w:p>
    <w:p w14:paraId="692FA693" w14:textId="4CB3DFEB" w:rsidR="006436EF" w:rsidRPr="006436EF" w:rsidRDefault="00B22BFC" w:rsidP="004D1971">
      <w:pPr>
        <w:pStyle w:val="ListParagraph"/>
        <w:numPr>
          <w:ilvl w:val="0"/>
          <w:numId w:val="9"/>
        </w:numPr>
      </w:pPr>
      <w:r>
        <w:t xml:space="preserve">Buzzer / </w:t>
      </w:r>
      <w:r w:rsidR="00FE116B">
        <w:t>Speaker</w:t>
      </w:r>
    </w:p>
    <w:p w14:paraId="2285F549" w14:textId="5603C1D3" w:rsidR="001364D8" w:rsidRPr="001364D8" w:rsidRDefault="00A715D5" w:rsidP="004D1971">
      <w:pPr>
        <w:pStyle w:val="ListParagraph"/>
        <w:numPr>
          <w:ilvl w:val="0"/>
          <w:numId w:val="9"/>
        </w:numPr>
      </w:pPr>
      <w:r>
        <w:t xml:space="preserve">Mono </w:t>
      </w:r>
      <w:r w:rsidR="00FE116B">
        <w:t>3.5 plug</w:t>
      </w:r>
    </w:p>
    <w:p w14:paraId="32BBA89A" w14:textId="77777777" w:rsidR="004D1971" w:rsidRDefault="004D1971" w:rsidP="004D1971">
      <w:pPr>
        <w:pStyle w:val="ListParagraph"/>
        <w:numPr>
          <w:ilvl w:val="0"/>
          <w:numId w:val="9"/>
        </w:numPr>
      </w:pPr>
      <w:r>
        <w:t>Mono audio jack</w:t>
      </w:r>
    </w:p>
    <w:p w14:paraId="35D69891" w14:textId="57317E8B" w:rsidR="005F5D26" w:rsidRPr="005F5D26" w:rsidRDefault="004D1971" w:rsidP="005F5D26">
      <w:pPr>
        <w:rPr>
          <w:del w:id="127" w:author="Lemmens,Arjan A." w:date="2019-04-25T12:50:00Z"/>
        </w:rPr>
      </w:pPr>
      <w:r>
        <w:t>Draai potmeter (</w:t>
      </w:r>
      <w:r w:rsidR="00D30CB0">
        <w:t>een die zonder schroevendraaier te gebruiken is</w:t>
      </w:r>
      <w:r>
        <w:t>)</w:t>
      </w:r>
    </w:p>
    <w:p w14:paraId="5FEB46DD" w14:textId="6B0F14FC" w:rsidR="00F72316" w:rsidRPr="002A59A9" w:rsidDel="00F2498C" w:rsidRDefault="00F72316" w:rsidP="000B750F">
      <w:pPr>
        <w:rPr>
          <w:del w:id="128" w:author="Lemmens,Arjan A." w:date="2019-04-25T12:50:00Z"/>
        </w:rPr>
        <w:pPrChange w:id="129" w:author="Lemmens,Arjan A." w:date="2019-04-25T13:02:00Z">
          <w:pPr>
            <w:pStyle w:val="ListParagraph"/>
            <w:numPr>
              <w:numId w:val="9"/>
            </w:numPr>
            <w:ind w:left="1080" w:hanging="360"/>
          </w:pPr>
        </w:pPrChange>
      </w:pPr>
      <w:del w:id="130" w:author="Lemmens,Arjan A." w:date="2019-04-25T12:50:00Z">
        <w:r w:rsidDel="00F2498C">
          <w:delText>9 x 20k</w:delText>
        </w:r>
        <w:r w:rsidRPr="00B6122E" w:rsidDel="00F2498C">
          <w:rPr>
            <w:rFonts w:cstheme="minorHAnsi"/>
          </w:rPr>
          <w:delText>Ω</w:delText>
        </w:r>
        <w:r w:rsidDel="00F2498C">
          <w:delText xml:space="preserve"> weerstanden</w:delText>
        </w:r>
      </w:del>
    </w:p>
    <w:p w14:paraId="053BBDC1" w14:textId="31FA7955" w:rsidR="00EB017E" w:rsidRPr="00EB017E" w:rsidDel="00F2498C" w:rsidRDefault="00F72316" w:rsidP="000B750F">
      <w:pPr>
        <w:rPr>
          <w:del w:id="131" w:author="Lemmens,Arjan A." w:date="2019-04-25T12:50:00Z"/>
        </w:rPr>
        <w:pPrChange w:id="132" w:author="Lemmens,Arjan A." w:date="2019-04-25T13:02:00Z">
          <w:pPr>
            <w:pStyle w:val="ListParagraph"/>
            <w:numPr>
              <w:numId w:val="9"/>
            </w:numPr>
            <w:ind w:left="1080" w:hanging="360"/>
          </w:pPr>
        </w:pPrChange>
      </w:pPr>
      <w:del w:id="133" w:author="Lemmens,Arjan A." w:date="2019-04-25T12:50:00Z">
        <w:r w:rsidDel="00F2498C">
          <w:delText>7 x 10k</w:delText>
        </w:r>
        <w:r w:rsidDel="00F2498C">
          <w:rPr>
            <w:rFonts w:cstheme="minorHAnsi"/>
          </w:rPr>
          <w:delText>Ω</w:delText>
        </w:r>
        <w:r w:rsidDel="00F2498C">
          <w:delText xml:space="preserve"> weerstanden</w:delText>
        </w:r>
      </w:del>
    </w:p>
    <w:p w14:paraId="4F5AFEBE" w14:textId="7E5B6635" w:rsidR="007F79B0" w:rsidDel="00F2498C" w:rsidRDefault="00771E73" w:rsidP="000B750F">
      <w:pPr>
        <w:rPr>
          <w:del w:id="134" w:author="Lemmens,Arjan A." w:date="2019-04-25T12:50:00Z"/>
        </w:rPr>
        <w:pPrChange w:id="135" w:author="Lemmens,Arjan A." w:date="2019-04-25T13:02:00Z">
          <w:pPr>
            <w:pStyle w:val="ListParagraph"/>
            <w:numPr>
              <w:numId w:val="9"/>
            </w:numPr>
            <w:ind w:left="1080" w:hanging="360"/>
          </w:pPr>
        </w:pPrChange>
      </w:pPr>
      <w:del w:id="136" w:author="Lemmens,Arjan A." w:date="2019-04-25T12:50:00Z">
        <w:r w:rsidDel="00F2498C">
          <w:delText>100</w:delText>
        </w:r>
        <w:r w:rsidR="007F79B0" w:rsidDel="00F2498C">
          <w:rPr>
            <w:rFonts w:cstheme="minorHAnsi"/>
          </w:rPr>
          <w:delText>Ω</w:delText>
        </w:r>
        <w:r w:rsidR="007F79B0" w:rsidDel="00F2498C">
          <w:delText xml:space="preserve"> weerstanden</w:delText>
        </w:r>
      </w:del>
    </w:p>
    <w:p w14:paraId="153BDADE" w14:textId="0C1BAAB2" w:rsidR="007F79B0" w:rsidDel="00F2498C" w:rsidRDefault="00943D2C" w:rsidP="000B750F">
      <w:pPr>
        <w:rPr>
          <w:del w:id="137" w:author="Lemmens,Arjan A." w:date="2019-04-25T12:50:00Z"/>
        </w:rPr>
        <w:pPrChange w:id="138" w:author="Lemmens,Arjan A." w:date="2019-04-25T13:02:00Z">
          <w:pPr>
            <w:pStyle w:val="ListParagraph"/>
            <w:numPr>
              <w:numId w:val="9"/>
            </w:numPr>
            <w:ind w:left="1080" w:hanging="360"/>
          </w:pPr>
        </w:pPrChange>
      </w:pPr>
      <w:del w:id="139" w:author="Lemmens,Arjan A." w:date="2019-04-25T12:50:00Z">
        <w:r w:rsidDel="00F2498C">
          <w:delText>3</w:delText>
        </w:r>
        <w:r w:rsidR="007F79B0" w:rsidDel="00F2498C">
          <w:delText>k</w:delText>
        </w:r>
        <w:r w:rsidR="007A322F" w:rsidDel="00F2498C">
          <w:delText>3</w:delText>
        </w:r>
        <w:r w:rsidR="007F79B0" w:rsidDel="00F2498C">
          <w:rPr>
            <w:rFonts w:cstheme="minorHAnsi"/>
          </w:rPr>
          <w:delText>Ω</w:delText>
        </w:r>
        <w:r w:rsidR="007F79B0" w:rsidDel="00F2498C">
          <w:delText xml:space="preserve"> weerstanden</w:delText>
        </w:r>
      </w:del>
    </w:p>
    <w:p w14:paraId="091182B7" w14:textId="2AEE3CE8" w:rsidR="00237E3C" w:rsidRPr="00237E3C" w:rsidDel="00F2498C" w:rsidRDefault="00655AF3" w:rsidP="000B750F">
      <w:pPr>
        <w:rPr>
          <w:del w:id="140" w:author="Lemmens,Arjan A." w:date="2019-04-25T12:50:00Z"/>
        </w:rPr>
        <w:pPrChange w:id="141" w:author="Lemmens,Arjan A." w:date="2019-04-25T13:02:00Z">
          <w:pPr>
            <w:pStyle w:val="ListParagraph"/>
            <w:numPr>
              <w:numId w:val="9"/>
            </w:numPr>
            <w:ind w:left="1080" w:hanging="360"/>
          </w:pPr>
        </w:pPrChange>
      </w:pPr>
      <w:del w:id="142" w:author="Lemmens,Arjan A." w:date="2019-04-25T12:50:00Z">
        <w:r w:rsidDel="00F2498C">
          <w:delText>2 x 358 OpAmp</w:delText>
        </w:r>
      </w:del>
    </w:p>
    <w:p w14:paraId="7DE7F0A4" w14:textId="34F046FB" w:rsidR="00A82850" w:rsidDel="00F2498C" w:rsidRDefault="00A82850" w:rsidP="000B750F">
      <w:pPr>
        <w:rPr>
          <w:del w:id="143" w:author="Lemmens,Arjan A." w:date="2019-04-25T12:50:00Z"/>
        </w:rPr>
        <w:pPrChange w:id="144" w:author="Lemmens,Arjan A." w:date="2019-04-25T13:02:00Z">
          <w:pPr>
            <w:pStyle w:val="ListParagraph"/>
            <w:numPr>
              <w:numId w:val="9"/>
            </w:numPr>
            <w:ind w:left="1080" w:hanging="360"/>
          </w:pPr>
        </w:pPrChange>
      </w:pPr>
      <w:del w:id="145" w:author="Lemmens,Arjan A." w:date="2019-04-25T12:50:00Z">
        <w:r w:rsidDel="00F2498C">
          <w:delText>0.01 uF condensator</w:delText>
        </w:r>
      </w:del>
    </w:p>
    <w:p w14:paraId="7451AB26" w14:textId="24993470" w:rsidR="00A82850" w:rsidDel="00F2498C" w:rsidRDefault="00A82850" w:rsidP="000B750F">
      <w:pPr>
        <w:rPr>
          <w:del w:id="146" w:author="Lemmens,Arjan A." w:date="2019-04-25T12:50:00Z"/>
        </w:rPr>
        <w:pPrChange w:id="147" w:author="Lemmens,Arjan A." w:date="2019-04-25T13:02:00Z">
          <w:pPr>
            <w:pStyle w:val="ListParagraph"/>
            <w:numPr>
              <w:numId w:val="9"/>
            </w:numPr>
            <w:ind w:left="1080" w:hanging="360"/>
          </w:pPr>
        </w:pPrChange>
      </w:pPr>
      <w:del w:id="148" w:author="Lemmens,Arjan A." w:date="2019-04-25T12:50:00Z">
        <w:r w:rsidDel="00F2498C">
          <w:delText>220 uF condensator</w:delText>
        </w:r>
      </w:del>
    </w:p>
    <w:p w14:paraId="6C7F9B14" w14:textId="79F5DBE2" w:rsidR="00A82850" w:rsidDel="00F2498C" w:rsidRDefault="00A82850" w:rsidP="000B750F">
      <w:pPr>
        <w:rPr>
          <w:del w:id="149" w:author="Lemmens,Arjan A." w:date="2019-04-25T12:50:00Z"/>
        </w:rPr>
        <w:pPrChange w:id="150" w:author="Lemmens,Arjan A." w:date="2019-04-25T13:02:00Z">
          <w:pPr>
            <w:pStyle w:val="ListParagraph"/>
            <w:numPr>
              <w:numId w:val="9"/>
            </w:numPr>
            <w:ind w:left="1080" w:hanging="360"/>
          </w:pPr>
        </w:pPrChange>
      </w:pPr>
      <w:del w:id="151" w:author="Lemmens,Arjan A." w:date="2019-04-25T12:50:00Z">
        <w:r w:rsidDel="00F2498C">
          <w:delText>0.1 uF condensator</w:delText>
        </w:r>
      </w:del>
    </w:p>
    <w:p w14:paraId="542A320A" w14:textId="77777777" w:rsidR="0071286A" w:rsidRDefault="0071286A" w:rsidP="00B6122E"/>
    <w:p w14:paraId="0B903708" w14:textId="77777777" w:rsidR="00EE5888" w:rsidRDefault="00EE5888">
      <w:pPr>
        <w:rPr>
          <w:ins w:id="152" w:author="Quinvey Etienne" w:date="2019-04-25T13:01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153" w:author="Quinvey Etienne" w:date="2019-04-25T13:01:00Z">
        <w:r>
          <w:br w:type="page"/>
        </w:r>
      </w:ins>
    </w:p>
    <w:p w14:paraId="4D32D8A0" w14:textId="589F50C7" w:rsidR="007E6172" w:rsidRDefault="007E6172" w:rsidP="007E6172">
      <w:pPr>
        <w:pStyle w:val="Heading1"/>
      </w:pPr>
      <w:bookmarkStart w:id="154" w:name="_Toc7089742"/>
      <w:r>
        <w:lastRenderedPageBreak/>
        <w:t>Beschrijving</w:t>
      </w:r>
      <w:r w:rsidR="002534F9">
        <w:t xml:space="preserve"> systeem</w:t>
      </w:r>
      <w:bookmarkEnd w:id="154"/>
    </w:p>
    <w:p w14:paraId="3CF4B827" w14:textId="3FA24264" w:rsidR="007E6172" w:rsidRDefault="005F6264" w:rsidP="00C9085D">
      <w:pPr>
        <w:pStyle w:val="Heading2"/>
      </w:pPr>
      <w:bookmarkStart w:id="155" w:name="_Toc7089743"/>
      <w:r>
        <w:t>Arduino</w:t>
      </w:r>
      <w:bookmarkEnd w:id="155"/>
    </w:p>
    <w:p w14:paraId="5179C6A5" w14:textId="24B80CE4" w:rsidR="00991A77" w:rsidRPr="00991A77" w:rsidRDefault="00566C3B" w:rsidP="00991A77">
      <w:r>
        <w:t xml:space="preserve">Met een volume </w:t>
      </w:r>
      <w:r w:rsidR="005E67DF">
        <w:t xml:space="preserve">potentiometer </w:t>
      </w:r>
      <w:r w:rsidR="00F4141F">
        <w:t xml:space="preserve">pas je </w:t>
      </w:r>
      <w:del w:id="156" w:author="Quinvey Etienne" w:date="2019-04-25T12:19:00Z">
        <w:r w:rsidR="00EB017E">
          <w:delText>passief</w:delText>
        </w:r>
        <w:r w:rsidR="00EB017E" w:rsidDel="002C6E45">
          <w:delText xml:space="preserve"> </w:delText>
        </w:r>
      </w:del>
      <w:ins w:id="157" w:author="Quinvey Etienne" w:date="2019-04-25T12:19:00Z">
        <w:del w:id="158" w:author="Lemmens,Arjan A." w:date="2019-04-25T12:19:00Z">
          <w:r w:rsidR="00EB017E" w:rsidDel="0056454A">
            <w:delText xml:space="preserve"> </w:delText>
          </w:r>
        </w:del>
      </w:ins>
      <w:r w:rsidR="00EB017E">
        <w:t>het volume aan</w:t>
      </w:r>
      <w:r w:rsidR="003B3E19">
        <w:t xml:space="preserve">, maar </w:t>
      </w:r>
      <w:del w:id="159" w:author="Lemmens,Arjan A." w:date="2019-04-25T12:19:00Z">
        <w:r w:rsidR="003B3E19" w:rsidDel="0056454A">
          <w:delText xml:space="preserve">de  </w:delText>
        </w:r>
        <w:r w:rsidR="00390D5A" w:rsidDel="0056454A">
          <w:delText>waarde</w:delText>
        </w:r>
      </w:del>
      <w:ins w:id="160" w:author="Lemmens,Arjan A." w:date="2019-04-25T12:19:00Z">
        <w:r w:rsidR="0056454A">
          <w:t>de waarde</w:t>
        </w:r>
      </w:ins>
      <w:r w:rsidR="00390D5A">
        <w:t xml:space="preserve"> </w:t>
      </w:r>
      <w:del w:id="161" w:author="Lemmens,Arjan A." w:date="2019-04-25T12:20:00Z">
        <w:r w:rsidR="00390D5A" w:rsidDel="0056454A">
          <w:delText>word</w:delText>
        </w:r>
      </w:del>
      <w:ins w:id="162" w:author="Lemmens,Arjan A." w:date="2019-04-25T12:20:00Z">
        <w:r w:rsidR="0056454A">
          <w:t>wordt</w:t>
        </w:r>
      </w:ins>
      <w:r w:rsidR="00390D5A">
        <w:t xml:space="preserve"> wel ingelezen om het volume weer te geven </w:t>
      </w:r>
      <w:r w:rsidR="00586DE6">
        <w:t xml:space="preserve">met de </w:t>
      </w:r>
      <w:r w:rsidR="00793E0E">
        <w:t>LED</w:t>
      </w:r>
      <w:r w:rsidR="00586DE6">
        <w:t>s</w:t>
      </w:r>
      <w:r w:rsidR="008A04F4">
        <w:t xml:space="preserve">. </w:t>
      </w:r>
      <w:r w:rsidR="0044722D">
        <w:br/>
      </w:r>
      <w:r w:rsidR="00A143A1">
        <w:t xml:space="preserve">Verder zijn er knoppen voor de gebruikelijke muziekspelers: de play/pauze knop, de </w:t>
      </w:r>
      <w:r w:rsidR="00953B9B">
        <w:t xml:space="preserve">volgende knop en de </w:t>
      </w:r>
      <w:r w:rsidR="00C1454B">
        <w:t xml:space="preserve">vorige knop. Waarbij bij de vorige </w:t>
      </w:r>
      <w:r w:rsidR="00834DF9">
        <w:t xml:space="preserve">zo werkt dat als een nummer </w:t>
      </w:r>
      <w:r w:rsidR="00B07F8C">
        <w:t xml:space="preserve">5 seconden speelt </w:t>
      </w:r>
      <w:r w:rsidR="00E849DB">
        <w:t xml:space="preserve">dat </w:t>
      </w:r>
      <w:r w:rsidR="000017B9">
        <w:t xml:space="preserve">het nummer herstart, en in de eerste </w:t>
      </w:r>
      <w:ins w:id="163" w:author="Lemmens,Arjan A." w:date="2019-04-25T12:20:00Z">
        <w:r w:rsidR="007A681D">
          <w:t xml:space="preserve">5 </w:t>
        </w:r>
      </w:ins>
      <w:r w:rsidR="000017B9">
        <w:t xml:space="preserve">seconden naar het vorige nummer </w:t>
      </w:r>
      <w:del w:id="164" w:author="Lemmens,Arjan A." w:date="2019-04-25T12:19:00Z">
        <w:r w:rsidR="000017B9" w:rsidDel="0056454A">
          <w:delText>terug gaat</w:delText>
        </w:r>
      </w:del>
      <w:ins w:id="165" w:author="Lemmens,Arjan A." w:date="2019-04-25T12:19:00Z">
        <w:r w:rsidR="0056454A">
          <w:t>teruggaat</w:t>
        </w:r>
      </w:ins>
      <w:r w:rsidR="000017B9">
        <w:t>.</w:t>
      </w:r>
      <w:r w:rsidR="00213271">
        <w:t xml:space="preserve"> </w:t>
      </w:r>
      <w:r w:rsidR="0044722D">
        <w:br/>
      </w:r>
      <w:r w:rsidR="00562218">
        <w:t xml:space="preserve">De LEDs zullen zoals </w:t>
      </w:r>
      <w:del w:id="166" w:author="Lemmens,Arjan A." w:date="2019-04-25T12:19:00Z">
        <w:r w:rsidR="00562218" w:rsidDel="0056454A">
          <w:delText>eerder genoemd</w:delText>
        </w:r>
      </w:del>
      <w:ins w:id="167" w:author="Lemmens,Arjan A." w:date="2019-04-25T12:19:00Z">
        <w:r w:rsidR="0056454A">
          <w:t>eerdergenoemd</w:t>
        </w:r>
      </w:ins>
      <w:r w:rsidR="00562218">
        <w:t xml:space="preserve">, </w:t>
      </w:r>
      <w:r w:rsidR="006C5ABF">
        <w:t xml:space="preserve">het volume weergeven. </w:t>
      </w:r>
      <w:r w:rsidR="00E36AFB">
        <w:t xml:space="preserve">Hierbij </w:t>
      </w:r>
      <w:r w:rsidR="002F0DA3">
        <w:t xml:space="preserve">zijn er </w:t>
      </w:r>
      <w:r w:rsidR="001D05DD">
        <w:t xml:space="preserve">5 groene, 2 oranje en 1 rode LED die </w:t>
      </w:r>
      <w:r w:rsidR="00B10CF9">
        <w:t xml:space="preserve">aan zullen gaan als een </w:t>
      </w:r>
      <w:r w:rsidR="00B65228">
        <w:t xml:space="preserve">progressbar </w:t>
      </w:r>
      <w:r w:rsidR="009626D9">
        <w:t>die reageert op de volume potentiometer.</w:t>
      </w:r>
      <w:r w:rsidR="00793E0E">
        <w:br/>
      </w:r>
      <w:r w:rsidR="00E17E9D">
        <w:t>Het geluid zullen we dan afspelen via een buzzer (</w:t>
      </w:r>
      <w:r w:rsidR="00783FAB">
        <w:t xml:space="preserve">optioneel: </w:t>
      </w:r>
      <w:r w:rsidR="00DF5FED">
        <w:t>speaker</w:t>
      </w:r>
      <w:r w:rsidR="00E17E9D">
        <w:t>)</w:t>
      </w:r>
      <w:r w:rsidR="00DF5FED">
        <w:t xml:space="preserve"> </w:t>
      </w:r>
      <w:r w:rsidR="008B7EF0">
        <w:t>omdat het om een prototype gaat.</w:t>
      </w:r>
    </w:p>
    <w:p w14:paraId="1BF81AB9" w14:textId="37DFDE69" w:rsidR="0071286A" w:rsidRDefault="002A6C0B" w:rsidP="004A3533">
      <w:pPr>
        <w:pStyle w:val="Heading2"/>
      </w:pPr>
      <w:bookmarkStart w:id="168" w:name="_Toc7089744"/>
      <w:r>
        <w:t>GUI (WFA)</w:t>
      </w:r>
      <w:bookmarkEnd w:id="168"/>
    </w:p>
    <w:p w14:paraId="022B2837" w14:textId="6DFB83A8" w:rsidR="002A6C0B" w:rsidRDefault="00FE7A44" w:rsidP="002A6C0B">
      <w:pPr>
        <w:rPr>
          <w:ins w:id="169" w:author="Lemmens,Arjan A." w:date="2019-04-25T12:26:00Z"/>
        </w:rPr>
      </w:pPr>
      <w:r>
        <w:t>Hier wordt weer gegeven wel</w:t>
      </w:r>
      <w:r w:rsidR="00277685">
        <w:t>ke nummers er zijn</w:t>
      </w:r>
      <w:r w:rsidR="00615098">
        <w:t xml:space="preserve"> en </w:t>
      </w:r>
      <w:r w:rsidR="00277685">
        <w:t xml:space="preserve">welke </w:t>
      </w:r>
      <w:r w:rsidR="00EE02D8">
        <w:t>er nu speel</w:t>
      </w:r>
      <w:r w:rsidR="00615098">
        <w:t>t (</w:t>
      </w:r>
      <w:r w:rsidR="00A71482">
        <w:t xml:space="preserve">en </w:t>
      </w:r>
      <w:r w:rsidR="00615098">
        <w:t xml:space="preserve">optioneel: </w:t>
      </w:r>
      <w:r w:rsidR="00C10C59">
        <w:t xml:space="preserve">hoelang het </w:t>
      </w:r>
      <w:r w:rsidR="00D37B0C">
        <w:t>nu afgespeelde nummer is</w:t>
      </w:r>
      <w:r w:rsidR="007A43F3">
        <w:t xml:space="preserve"> en waar </w:t>
      </w:r>
      <w:r w:rsidR="002701CA">
        <w:t>je bent in het afspelen</w:t>
      </w:r>
      <w:r w:rsidR="00615098">
        <w:t>).</w:t>
      </w:r>
      <w:r w:rsidR="002701CA">
        <w:t xml:space="preserve"> </w:t>
      </w:r>
      <w:r w:rsidR="00A238C1">
        <w:br/>
        <w:t>Hier kan je kiezen welk nummer je wil afspelen</w:t>
      </w:r>
      <w:ins w:id="170" w:author="Lemmens,Arjan A." w:date="2019-04-25T12:23:00Z">
        <w:r w:rsidR="00505A95">
          <w:t xml:space="preserve"> (te selecteren met een </w:t>
        </w:r>
        <w:r w:rsidR="008E1414">
          <w:t>drop down menu</w:t>
        </w:r>
        <w:r w:rsidR="00505A95">
          <w:t>)</w:t>
        </w:r>
      </w:ins>
      <w:r w:rsidR="00C030F1">
        <w:t xml:space="preserve"> en hoe snel je dat wil doen met behulp van een schuif. </w:t>
      </w:r>
      <w:r w:rsidR="00C65B06">
        <w:t>Er zal ook een reset knop komen om de snelheid weer op 1x te zetten.</w:t>
      </w:r>
      <w:r w:rsidR="002701CA">
        <w:br/>
        <w:t>Verder is hier</w:t>
      </w:r>
      <w:r w:rsidR="009D67D1">
        <w:t xml:space="preserve"> </w:t>
      </w:r>
      <w:r w:rsidR="002701CA">
        <w:t xml:space="preserve">ook een </w:t>
      </w:r>
      <w:r w:rsidR="00673313">
        <w:t xml:space="preserve">play/pauze </w:t>
      </w:r>
      <w:r w:rsidR="009D67D1">
        <w:t>mogelijkheid</w:t>
      </w:r>
      <w:r w:rsidR="00A238C1">
        <w:t>.</w:t>
      </w:r>
    </w:p>
    <w:p w14:paraId="12EF3504" w14:textId="6528EADB" w:rsidR="00081F8A" w:rsidRDefault="00856F1B" w:rsidP="000B750F">
      <w:ins w:id="171" w:author="Lemmens,Arjan A." w:date="2019-04-25T12:26:00Z">
        <w:r>
          <w:t xml:space="preserve">En een optie om het geselecteerde </w:t>
        </w:r>
        <w:r w:rsidR="0059061D">
          <w:t>num</w:t>
        </w:r>
      </w:ins>
      <w:ins w:id="172" w:author="Lemmens,Arjan A." w:date="2019-04-25T12:27:00Z">
        <w:r w:rsidR="0059061D">
          <w:t xml:space="preserve">mer toe te voegen </w:t>
        </w:r>
        <w:r w:rsidR="0038585E">
          <w:t>aan een playlist (optioneel)</w:t>
        </w:r>
      </w:ins>
    </w:p>
    <w:p w14:paraId="79E90371" w14:textId="0E34B953" w:rsidR="00D30CB0" w:rsidRDefault="0086046D" w:rsidP="00775FDF">
      <w:pPr>
        <w:pStyle w:val="Heading2"/>
        <w:rPr>
          <w:ins w:id="173" w:author="Lemmens,Arjan A." w:date="2019-04-25T12:28:00Z"/>
        </w:rPr>
        <w:pPrChange w:id="174" w:author="Lemmens,Arjan A." w:date="2019-04-25T13:00:00Z">
          <w:pPr/>
        </w:pPrChange>
      </w:pPr>
      <w:bookmarkStart w:id="175" w:name="_Toc7089745"/>
      <w:ins w:id="176" w:author="Lemmens,Arjan A." w:date="2019-04-25T12:28:00Z">
        <w:r>
          <w:t>Opties van playlist:</w:t>
        </w:r>
        <w:bookmarkEnd w:id="175"/>
      </w:ins>
    </w:p>
    <w:p w14:paraId="4BA650D0" w14:textId="2BFF31F3" w:rsidR="0086046D" w:rsidRDefault="0086046D" w:rsidP="0086046D">
      <w:pPr>
        <w:pStyle w:val="ListParagraph"/>
        <w:numPr>
          <w:ilvl w:val="0"/>
          <w:numId w:val="10"/>
        </w:numPr>
        <w:rPr>
          <w:ins w:id="177" w:author="Lemmens,Arjan A." w:date="2019-04-25T12:29:00Z"/>
        </w:rPr>
      </w:pPr>
      <w:ins w:id="178" w:author="Lemmens,Arjan A." w:date="2019-04-25T12:28:00Z">
        <w:r>
          <w:t xml:space="preserve">Als de software weet wanneer een nummer klaar is kan </w:t>
        </w:r>
      </w:ins>
      <w:ins w:id="179" w:author="Lemmens,Arjan A." w:date="2019-04-25T12:29:00Z">
        <w:r w:rsidR="005879CA">
          <w:t>e playlist automatisch naar het volgende nummer gaan</w:t>
        </w:r>
      </w:ins>
      <w:ins w:id="180" w:author="Lemmens,Arjan A." w:date="2019-04-25T12:31:00Z">
        <w:r w:rsidR="00F90AB2">
          <w:t xml:space="preserve"> (hiervoor zou een klasse kunnen worden gemaakt </w:t>
        </w:r>
      </w:ins>
      <w:ins w:id="181" w:author="Lemmens,Arjan A." w:date="2019-04-25T12:34:00Z">
        <w:r w:rsidR="00D50116">
          <w:t xml:space="preserve">waarin een field is met hoelang een </w:t>
        </w:r>
      </w:ins>
      <w:ins w:id="182" w:author="Lemmens,Arjan A." w:date="2019-04-25T12:35:00Z">
        <w:r w:rsidR="008463E9">
          <w:t>nummer is</w:t>
        </w:r>
      </w:ins>
      <w:ins w:id="183" w:author="Lemmens,Arjan A." w:date="2019-04-25T12:31:00Z">
        <w:r w:rsidR="00F90AB2">
          <w:t>)</w:t>
        </w:r>
      </w:ins>
    </w:p>
    <w:p w14:paraId="105A16A0" w14:textId="24C2DCA6" w:rsidR="005879CA" w:rsidRDefault="005879CA">
      <w:pPr>
        <w:pStyle w:val="ListParagraph"/>
        <w:numPr>
          <w:ilvl w:val="0"/>
          <w:numId w:val="10"/>
        </w:numPr>
        <w:rPr>
          <w:ins w:id="184" w:author="Lemmens,Arjan A." w:date="2019-04-25T13:01:00Z"/>
        </w:rPr>
      </w:pPr>
      <w:ins w:id="185" w:author="Lemmens,Arjan A." w:date="2019-04-25T12:29:00Z">
        <w:r>
          <w:t xml:space="preserve">Als de software niet weet wanneer een nummer klaar is </w:t>
        </w:r>
      </w:ins>
      <w:ins w:id="186" w:author="Lemmens,Arjan A." w:date="2019-04-25T12:30:00Z">
        <w:r w:rsidR="00D041FA">
          <w:t xml:space="preserve">kunnen we </w:t>
        </w:r>
      </w:ins>
      <w:ins w:id="187" w:author="Lemmens,Arjan A." w:date="2019-04-25T12:31:00Z">
        <w:r w:rsidR="00F90AB2">
          <w:t>handmatig naar de volgende of de vorige gaan</w:t>
        </w:r>
      </w:ins>
    </w:p>
    <w:p w14:paraId="2948345A" w14:textId="58A22E37" w:rsidR="000B750F" w:rsidRPr="002A6C0B" w:rsidDel="000B750F" w:rsidRDefault="000B750F" w:rsidP="000B750F">
      <w:pPr>
        <w:ind w:left="360"/>
        <w:rPr>
          <w:del w:id="188" w:author="Lemmens,Arjan A." w:date="2019-04-25T13:01:00Z"/>
        </w:rPr>
        <w:pPrChange w:id="189" w:author="Lemmens,Arjan A." w:date="2019-04-25T13:01:00Z">
          <w:pPr/>
        </w:pPrChange>
      </w:pPr>
    </w:p>
    <w:p w14:paraId="0454BDC7" w14:textId="0A5B7B42" w:rsidR="003538D8" w:rsidRPr="00775FDF" w:rsidRDefault="00B618F3">
      <w:pPr>
        <w:pStyle w:val="Heading1"/>
      </w:pPr>
      <w:bookmarkStart w:id="190" w:name="_Toc7089746"/>
      <w:r>
        <w:t>Bron</w:t>
      </w:r>
      <w:r w:rsidR="00241B59">
        <w:t>nen</w:t>
      </w:r>
      <w:r>
        <w:t>:</w:t>
      </w:r>
      <w:bookmarkEnd w:id="190"/>
    </w:p>
    <w:p w14:paraId="3F9D8398" w14:textId="03D17ECF" w:rsidR="00C9085D" w:rsidRPr="00C9085D" w:rsidRDefault="002B1D2A" w:rsidP="00C9085D">
      <w:hyperlink r:id="rId9" w:history="1">
        <w:r w:rsidR="00B618F3">
          <w:rPr>
            <w:rStyle w:val="Hyperlink"/>
          </w:rPr>
          <w:t>https://www.youtube.com/watch?v=b1CdC5gzTxY</w:t>
        </w:r>
      </w:hyperlink>
    </w:p>
    <w:p w14:paraId="079EFEA0" w14:textId="5363EB17" w:rsidR="00976945" w:rsidRDefault="002B1D2A" w:rsidP="00AD74E7">
      <w:pPr>
        <w:rPr>
          <w:ins w:id="191" w:author="Lemmens,Arjan A." w:date="2019-04-25T12:49:00Z"/>
          <w:rStyle w:val="Hyperlink"/>
        </w:rPr>
      </w:pPr>
      <w:hyperlink r:id="rId10" w:history="1">
        <w:r w:rsidR="00976945">
          <w:rPr>
            <w:rStyle w:val="Hyperlink"/>
          </w:rPr>
          <w:t>https://www.instructables.com/id/Arduino-Audio-Output/</w:t>
        </w:r>
      </w:hyperlink>
    </w:p>
    <w:p w14:paraId="052795B4" w14:textId="6AC3864F" w:rsidR="00236315" w:rsidRDefault="00236315" w:rsidP="00AD74E7">
      <w:ins w:id="192" w:author="Lemmens,Arjan A." w:date="2019-04-25T12:49:00Z">
        <w:r>
          <w:fldChar w:fldCharType="begin"/>
        </w:r>
        <w:r>
          <w:instrText xml:space="preserve"> HYPERLINK "https://www.arduino.cc/en/reference/SD" </w:instrText>
        </w:r>
        <w:r>
          <w:fldChar w:fldCharType="separate"/>
        </w:r>
        <w:r>
          <w:rPr>
            <w:rStyle w:val="Hyperlink"/>
          </w:rPr>
          <w:t>https://www.arduino.cc/en/reference/SD</w:t>
        </w:r>
        <w:r>
          <w:fldChar w:fldCharType="end"/>
        </w:r>
      </w:ins>
    </w:p>
    <w:p w14:paraId="43C4FDB8" w14:textId="77777777" w:rsidR="0071286A" w:rsidRPr="00AD74E7" w:rsidRDefault="0071286A" w:rsidP="00AD74E7"/>
    <w:sectPr w:rsidR="0071286A" w:rsidRPr="00AD74E7" w:rsidSect="00B85DFF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F631F" w14:textId="77777777" w:rsidR="000B750F" w:rsidRDefault="000B750F" w:rsidP="000B750F">
      <w:pPr>
        <w:spacing w:after="0" w:line="240" w:lineRule="auto"/>
      </w:pPr>
      <w:r>
        <w:separator/>
      </w:r>
    </w:p>
  </w:endnote>
  <w:endnote w:type="continuationSeparator" w:id="0">
    <w:p w14:paraId="71418EF7" w14:textId="77777777" w:rsidR="000B750F" w:rsidRDefault="000B750F" w:rsidP="000B750F">
      <w:pPr>
        <w:spacing w:after="0" w:line="240" w:lineRule="auto"/>
      </w:pPr>
      <w:r>
        <w:continuationSeparator/>
      </w:r>
    </w:p>
  </w:endnote>
  <w:endnote w:type="continuationNotice" w:id="1">
    <w:p w14:paraId="291445ED" w14:textId="77777777" w:rsidR="005F5D26" w:rsidRDefault="005F5D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93" w:author="Lemmens,Arjan A." w:date="2019-04-25T13:03:00Z"/>
  <w:sdt>
    <w:sdtPr>
      <w:id w:val="-828910820"/>
      <w:docPartObj>
        <w:docPartGallery w:val="Page Numbers (Bottom of Page)"/>
        <w:docPartUnique/>
      </w:docPartObj>
    </w:sdtPr>
    <w:sdtContent>
      <w:customXmlInsRangeEnd w:id="193"/>
      <w:p w14:paraId="17FC6F7A" w14:textId="3F6D831F" w:rsidR="000B750F" w:rsidRDefault="002B1D2A">
        <w:pPr>
          <w:pStyle w:val="Footer"/>
        </w:pPr>
        <w:ins w:id="194" w:author="Lemmens,Arjan A." w:date="2019-04-25T13:03:00Z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85F1E8D" wp14:editId="4DC78492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center</wp:align>
                    </wp:positionV>
                    <wp:extent cx="534670" cy="238760"/>
                    <wp:effectExtent l="19050" t="19050" r="19685" b="18415"/>
                    <wp:wrapNone/>
                    <wp:docPr id="4" name="Double Bracket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670" cy="238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CDC2D4" w14:textId="77777777" w:rsidR="002B1D2A" w:rsidRDefault="002B1D2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</wp14:pctWidth>
                    </wp14:sizeRelH>
                    <wp14:sizeRelV relativeFrom="bottom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5F1E8D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Double Bracket 4" o:spid="_x0000_s1028" type="#_x0000_t185" style="position:absolute;margin-left:0;margin-top:0;width:42.1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" filled="t" strokecolor="gray" strokeweight="2.25pt">
                    <v:textbox inset=",0,,0">
                      <w:txbxContent>
                        <w:p w14:paraId="13CDC2D4" w14:textId="77777777" w:rsidR="002B1D2A" w:rsidRDefault="002B1D2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23FDD6" wp14:editId="26A13E1F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center</wp:align>
                    </wp:positionV>
                    <wp:extent cx="5518150" cy="0"/>
                    <wp:effectExtent l="9525" t="9525" r="6350" b="9525"/>
                    <wp:wrapNone/>
                    <wp:docPr id="3" name="Straight Arrow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1815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bottom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9632C2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6" type="#_x0000_t32" style="position:absolute;margin-left:0;margin-top:0;width:434.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a+iB2CcCAABLBAAADgAAAAAAAAAAAAAAAAAuAgAAZHJzL2Uyb0RvYy54bWxQ&#10;SwECLQAUAAYACAAAACEA9aZN19cAAAACAQAADwAAAAAAAAAAAAAAAACBBAAAZHJzL2Rvd25yZXYu&#10;eG1sUEsFBgAAAAAEAAQA8wAAAIUFAAAAAA==&#10;" strokecolor="gray" strokeweight="1pt">
                    <w10:wrap anchorx="margin" anchory="margin"/>
                  </v:shape>
                </w:pict>
              </mc:Fallback>
            </mc:AlternateContent>
          </w:r>
        </w:ins>
      </w:p>
      <w:customXmlInsRangeStart w:id="195" w:author="Lemmens,Arjan A." w:date="2019-04-25T13:03:00Z"/>
    </w:sdtContent>
  </w:sdt>
  <w:customXmlInsRangeEnd w:id="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C92A6" w14:textId="77777777" w:rsidR="000B750F" w:rsidRDefault="000B750F" w:rsidP="000B750F">
      <w:pPr>
        <w:spacing w:after="0" w:line="240" w:lineRule="auto"/>
      </w:pPr>
      <w:r>
        <w:separator/>
      </w:r>
    </w:p>
  </w:footnote>
  <w:footnote w:type="continuationSeparator" w:id="0">
    <w:p w14:paraId="29FC30CA" w14:textId="77777777" w:rsidR="000B750F" w:rsidRDefault="000B750F" w:rsidP="000B750F">
      <w:pPr>
        <w:spacing w:after="0" w:line="240" w:lineRule="auto"/>
      </w:pPr>
      <w:r>
        <w:continuationSeparator/>
      </w:r>
    </w:p>
  </w:footnote>
  <w:footnote w:type="continuationNotice" w:id="1">
    <w:p w14:paraId="5536019D" w14:textId="77777777" w:rsidR="005F5D26" w:rsidRDefault="005F5D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BBE"/>
    <w:multiLevelType w:val="hybridMultilevel"/>
    <w:tmpl w:val="EA3C93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A6675"/>
    <w:multiLevelType w:val="hybridMultilevel"/>
    <w:tmpl w:val="5442DD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765F"/>
    <w:multiLevelType w:val="hybridMultilevel"/>
    <w:tmpl w:val="02F855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BD4"/>
    <w:multiLevelType w:val="hybridMultilevel"/>
    <w:tmpl w:val="0862EFEA"/>
    <w:lvl w:ilvl="0" w:tplc="04130011">
      <w:start w:val="1"/>
      <w:numFmt w:val="decimal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049F7"/>
    <w:multiLevelType w:val="hybridMultilevel"/>
    <w:tmpl w:val="99CEE38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32BB1"/>
    <w:multiLevelType w:val="hybridMultilevel"/>
    <w:tmpl w:val="A998C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46838"/>
    <w:multiLevelType w:val="hybridMultilevel"/>
    <w:tmpl w:val="F84AD76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4778E"/>
    <w:multiLevelType w:val="hybridMultilevel"/>
    <w:tmpl w:val="9D8810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E2193"/>
    <w:multiLevelType w:val="hybridMultilevel"/>
    <w:tmpl w:val="9DEAA702"/>
    <w:lvl w:ilvl="0" w:tplc="04130011">
      <w:start w:val="1"/>
      <w:numFmt w:val="decimal"/>
      <w:lvlText w:val="%1)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7D818B4"/>
    <w:multiLevelType w:val="hybridMultilevel"/>
    <w:tmpl w:val="A998C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AD"/>
    <w:rsid w:val="000017B9"/>
    <w:rsid w:val="00014AB3"/>
    <w:rsid w:val="0001588C"/>
    <w:rsid w:val="00020D2F"/>
    <w:rsid w:val="000306CA"/>
    <w:rsid w:val="000361F6"/>
    <w:rsid w:val="00042FA9"/>
    <w:rsid w:val="000465EE"/>
    <w:rsid w:val="00053C49"/>
    <w:rsid w:val="0006147F"/>
    <w:rsid w:val="00062646"/>
    <w:rsid w:val="00074997"/>
    <w:rsid w:val="00081882"/>
    <w:rsid w:val="00081F8A"/>
    <w:rsid w:val="0009031B"/>
    <w:rsid w:val="000933A7"/>
    <w:rsid w:val="00093F82"/>
    <w:rsid w:val="00093FEF"/>
    <w:rsid w:val="00094D13"/>
    <w:rsid w:val="000B4A8A"/>
    <w:rsid w:val="000B750F"/>
    <w:rsid w:val="000C2604"/>
    <w:rsid w:val="000C5FE8"/>
    <w:rsid w:val="00110D2A"/>
    <w:rsid w:val="00114A27"/>
    <w:rsid w:val="00127122"/>
    <w:rsid w:val="001364D8"/>
    <w:rsid w:val="00157752"/>
    <w:rsid w:val="00174D16"/>
    <w:rsid w:val="00186A35"/>
    <w:rsid w:val="001900B3"/>
    <w:rsid w:val="001D05DD"/>
    <w:rsid w:val="001F2528"/>
    <w:rsid w:val="002017D6"/>
    <w:rsid w:val="00204487"/>
    <w:rsid w:val="00213271"/>
    <w:rsid w:val="00216FFC"/>
    <w:rsid w:val="00236315"/>
    <w:rsid w:val="00237E3C"/>
    <w:rsid w:val="00241B59"/>
    <w:rsid w:val="002468F8"/>
    <w:rsid w:val="002534F9"/>
    <w:rsid w:val="002701CA"/>
    <w:rsid w:val="00273B68"/>
    <w:rsid w:val="00277685"/>
    <w:rsid w:val="00283FA4"/>
    <w:rsid w:val="00287139"/>
    <w:rsid w:val="0029027A"/>
    <w:rsid w:val="00294394"/>
    <w:rsid w:val="002A0B1D"/>
    <w:rsid w:val="002A59A9"/>
    <w:rsid w:val="002A6C0B"/>
    <w:rsid w:val="002B1D2A"/>
    <w:rsid w:val="002B2F56"/>
    <w:rsid w:val="002C6E45"/>
    <w:rsid w:val="002D6077"/>
    <w:rsid w:val="002F0DA3"/>
    <w:rsid w:val="0035312E"/>
    <w:rsid w:val="00353565"/>
    <w:rsid w:val="003538D8"/>
    <w:rsid w:val="00374A2F"/>
    <w:rsid w:val="003803F0"/>
    <w:rsid w:val="0038585E"/>
    <w:rsid w:val="00390D5A"/>
    <w:rsid w:val="00393D37"/>
    <w:rsid w:val="00394AD5"/>
    <w:rsid w:val="003B3E19"/>
    <w:rsid w:val="003F3EB1"/>
    <w:rsid w:val="00417910"/>
    <w:rsid w:val="00426A44"/>
    <w:rsid w:val="00430D60"/>
    <w:rsid w:val="0044722D"/>
    <w:rsid w:val="00481C3E"/>
    <w:rsid w:val="004836B7"/>
    <w:rsid w:val="00485791"/>
    <w:rsid w:val="0049007C"/>
    <w:rsid w:val="004A3533"/>
    <w:rsid w:val="004C4FCA"/>
    <w:rsid w:val="004C6332"/>
    <w:rsid w:val="004D1971"/>
    <w:rsid w:val="00505A95"/>
    <w:rsid w:val="005103BE"/>
    <w:rsid w:val="00535C90"/>
    <w:rsid w:val="00552F26"/>
    <w:rsid w:val="0055522C"/>
    <w:rsid w:val="00561303"/>
    <w:rsid w:val="00561C23"/>
    <w:rsid w:val="00562218"/>
    <w:rsid w:val="005629C1"/>
    <w:rsid w:val="00563638"/>
    <w:rsid w:val="0056454A"/>
    <w:rsid w:val="00565D37"/>
    <w:rsid w:val="00566C3B"/>
    <w:rsid w:val="00584347"/>
    <w:rsid w:val="00586DE6"/>
    <w:rsid w:val="005879CA"/>
    <w:rsid w:val="0059061D"/>
    <w:rsid w:val="005C7F06"/>
    <w:rsid w:val="005D04B2"/>
    <w:rsid w:val="005D4B8D"/>
    <w:rsid w:val="005E483E"/>
    <w:rsid w:val="005E67DF"/>
    <w:rsid w:val="005F5D26"/>
    <w:rsid w:val="005F6264"/>
    <w:rsid w:val="00607AF2"/>
    <w:rsid w:val="00615098"/>
    <w:rsid w:val="006235FC"/>
    <w:rsid w:val="00625F04"/>
    <w:rsid w:val="00631A42"/>
    <w:rsid w:val="006436EF"/>
    <w:rsid w:val="00651220"/>
    <w:rsid w:val="00655AF3"/>
    <w:rsid w:val="006700F8"/>
    <w:rsid w:val="00670CF7"/>
    <w:rsid w:val="00673313"/>
    <w:rsid w:val="00680607"/>
    <w:rsid w:val="00684511"/>
    <w:rsid w:val="006906A7"/>
    <w:rsid w:val="006C2F2F"/>
    <w:rsid w:val="006C5ABF"/>
    <w:rsid w:val="006D2DED"/>
    <w:rsid w:val="006E22BF"/>
    <w:rsid w:val="006F0AB2"/>
    <w:rsid w:val="007002CC"/>
    <w:rsid w:val="00701AE2"/>
    <w:rsid w:val="0071286A"/>
    <w:rsid w:val="007130D2"/>
    <w:rsid w:val="007155ED"/>
    <w:rsid w:val="00732576"/>
    <w:rsid w:val="007422E5"/>
    <w:rsid w:val="00771E73"/>
    <w:rsid w:val="00775FDF"/>
    <w:rsid w:val="00783FAB"/>
    <w:rsid w:val="00793E0E"/>
    <w:rsid w:val="007A16D7"/>
    <w:rsid w:val="007A322F"/>
    <w:rsid w:val="007A43F3"/>
    <w:rsid w:val="007A681D"/>
    <w:rsid w:val="007B4ADB"/>
    <w:rsid w:val="007B5A78"/>
    <w:rsid w:val="007B7FC3"/>
    <w:rsid w:val="007C547B"/>
    <w:rsid w:val="007D7F5C"/>
    <w:rsid w:val="007E1F30"/>
    <w:rsid w:val="007E6172"/>
    <w:rsid w:val="007F25A0"/>
    <w:rsid w:val="007F79B0"/>
    <w:rsid w:val="00804C2E"/>
    <w:rsid w:val="008121CD"/>
    <w:rsid w:val="00831FD6"/>
    <w:rsid w:val="00834DF9"/>
    <w:rsid w:val="00845B36"/>
    <w:rsid w:val="008463E9"/>
    <w:rsid w:val="008472D9"/>
    <w:rsid w:val="00850D2F"/>
    <w:rsid w:val="00856F1B"/>
    <w:rsid w:val="0086046D"/>
    <w:rsid w:val="00862982"/>
    <w:rsid w:val="00865503"/>
    <w:rsid w:val="00877D79"/>
    <w:rsid w:val="0089005B"/>
    <w:rsid w:val="008945B1"/>
    <w:rsid w:val="008A04F4"/>
    <w:rsid w:val="008A0979"/>
    <w:rsid w:val="008A57AF"/>
    <w:rsid w:val="008B4381"/>
    <w:rsid w:val="008B61AF"/>
    <w:rsid w:val="008B7EF0"/>
    <w:rsid w:val="008C2FD6"/>
    <w:rsid w:val="008E1414"/>
    <w:rsid w:val="008E7DF5"/>
    <w:rsid w:val="008F75CF"/>
    <w:rsid w:val="009047C3"/>
    <w:rsid w:val="00905AC8"/>
    <w:rsid w:val="00915211"/>
    <w:rsid w:val="0092480E"/>
    <w:rsid w:val="0093728C"/>
    <w:rsid w:val="00943D2C"/>
    <w:rsid w:val="009448B5"/>
    <w:rsid w:val="009473C5"/>
    <w:rsid w:val="00953B9B"/>
    <w:rsid w:val="00955200"/>
    <w:rsid w:val="009626D9"/>
    <w:rsid w:val="00976945"/>
    <w:rsid w:val="0097771B"/>
    <w:rsid w:val="00982AAC"/>
    <w:rsid w:val="00982E5C"/>
    <w:rsid w:val="00991A77"/>
    <w:rsid w:val="009A5290"/>
    <w:rsid w:val="009A63BE"/>
    <w:rsid w:val="009A7F50"/>
    <w:rsid w:val="009D67D1"/>
    <w:rsid w:val="009E4814"/>
    <w:rsid w:val="00A143A1"/>
    <w:rsid w:val="00A22B17"/>
    <w:rsid w:val="00A238C1"/>
    <w:rsid w:val="00A5182E"/>
    <w:rsid w:val="00A60C8F"/>
    <w:rsid w:val="00A60CF2"/>
    <w:rsid w:val="00A66173"/>
    <w:rsid w:val="00A71482"/>
    <w:rsid w:val="00A715D5"/>
    <w:rsid w:val="00A82850"/>
    <w:rsid w:val="00A9105D"/>
    <w:rsid w:val="00A934C7"/>
    <w:rsid w:val="00A962A7"/>
    <w:rsid w:val="00AC3306"/>
    <w:rsid w:val="00AC548D"/>
    <w:rsid w:val="00AD1070"/>
    <w:rsid w:val="00AD74E7"/>
    <w:rsid w:val="00AE71C9"/>
    <w:rsid w:val="00AF796B"/>
    <w:rsid w:val="00B07F8C"/>
    <w:rsid w:val="00B10CF9"/>
    <w:rsid w:val="00B22BFC"/>
    <w:rsid w:val="00B37C80"/>
    <w:rsid w:val="00B44AA6"/>
    <w:rsid w:val="00B4531D"/>
    <w:rsid w:val="00B547A8"/>
    <w:rsid w:val="00B6122E"/>
    <w:rsid w:val="00B618F3"/>
    <w:rsid w:val="00B64478"/>
    <w:rsid w:val="00B65228"/>
    <w:rsid w:val="00B84B9E"/>
    <w:rsid w:val="00B85DFF"/>
    <w:rsid w:val="00BA1D1F"/>
    <w:rsid w:val="00BA4F62"/>
    <w:rsid w:val="00BA61FC"/>
    <w:rsid w:val="00BB4B4C"/>
    <w:rsid w:val="00BC1BB5"/>
    <w:rsid w:val="00BC5937"/>
    <w:rsid w:val="00BD2C97"/>
    <w:rsid w:val="00BD6D4A"/>
    <w:rsid w:val="00C02FEF"/>
    <w:rsid w:val="00C030F1"/>
    <w:rsid w:val="00C047AD"/>
    <w:rsid w:val="00C05BED"/>
    <w:rsid w:val="00C06FAB"/>
    <w:rsid w:val="00C10337"/>
    <w:rsid w:val="00C10C59"/>
    <w:rsid w:val="00C14064"/>
    <w:rsid w:val="00C1454B"/>
    <w:rsid w:val="00C17AA2"/>
    <w:rsid w:val="00C27413"/>
    <w:rsid w:val="00C346AD"/>
    <w:rsid w:val="00C35A39"/>
    <w:rsid w:val="00C5615C"/>
    <w:rsid w:val="00C65B06"/>
    <w:rsid w:val="00C7243A"/>
    <w:rsid w:val="00C8070D"/>
    <w:rsid w:val="00C9085D"/>
    <w:rsid w:val="00C96DB0"/>
    <w:rsid w:val="00CA68B5"/>
    <w:rsid w:val="00CD0492"/>
    <w:rsid w:val="00CD186D"/>
    <w:rsid w:val="00CE2FBD"/>
    <w:rsid w:val="00CE5F30"/>
    <w:rsid w:val="00D041FA"/>
    <w:rsid w:val="00D2221D"/>
    <w:rsid w:val="00D30CB0"/>
    <w:rsid w:val="00D337F5"/>
    <w:rsid w:val="00D37B0C"/>
    <w:rsid w:val="00D42AED"/>
    <w:rsid w:val="00D432EA"/>
    <w:rsid w:val="00D45E34"/>
    <w:rsid w:val="00D4677B"/>
    <w:rsid w:val="00D50116"/>
    <w:rsid w:val="00D61999"/>
    <w:rsid w:val="00D6229F"/>
    <w:rsid w:val="00D812D4"/>
    <w:rsid w:val="00D940D1"/>
    <w:rsid w:val="00DA13CE"/>
    <w:rsid w:val="00DA1F28"/>
    <w:rsid w:val="00DA67B4"/>
    <w:rsid w:val="00DC661B"/>
    <w:rsid w:val="00DD7774"/>
    <w:rsid w:val="00DF5FED"/>
    <w:rsid w:val="00DF6978"/>
    <w:rsid w:val="00DF7F4D"/>
    <w:rsid w:val="00E02CAA"/>
    <w:rsid w:val="00E05F38"/>
    <w:rsid w:val="00E17E9D"/>
    <w:rsid w:val="00E2033E"/>
    <w:rsid w:val="00E36AFB"/>
    <w:rsid w:val="00E41868"/>
    <w:rsid w:val="00E5013F"/>
    <w:rsid w:val="00E54C0E"/>
    <w:rsid w:val="00E63627"/>
    <w:rsid w:val="00E64D08"/>
    <w:rsid w:val="00E73467"/>
    <w:rsid w:val="00E849DB"/>
    <w:rsid w:val="00E85992"/>
    <w:rsid w:val="00EA3EF7"/>
    <w:rsid w:val="00EB017E"/>
    <w:rsid w:val="00ED311B"/>
    <w:rsid w:val="00EE02D8"/>
    <w:rsid w:val="00EE5888"/>
    <w:rsid w:val="00EE6D56"/>
    <w:rsid w:val="00EF2DB5"/>
    <w:rsid w:val="00F0724D"/>
    <w:rsid w:val="00F2498C"/>
    <w:rsid w:val="00F400F6"/>
    <w:rsid w:val="00F40912"/>
    <w:rsid w:val="00F4141F"/>
    <w:rsid w:val="00F426A7"/>
    <w:rsid w:val="00F56C74"/>
    <w:rsid w:val="00F572D0"/>
    <w:rsid w:val="00F70740"/>
    <w:rsid w:val="00F72316"/>
    <w:rsid w:val="00F75F82"/>
    <w:rsid w:val="00F90AB2"/>
    <w:rsid w:val="00FD4473"/>
    <w:rsid w:val="00FE116B"/>
    <w:rsid w:val="00FE3EDA"/>
    <w:rsid w:val="00FE7A44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B507276"/>
  <w15:chartTrackingRefBased/>
  <w15:docId w15:val="{C869CBB9-FF74-4867-9B13-B0EB5386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DF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85DF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F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85DFF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00F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00F8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6700F8"/>
    <w:pPr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6700F8"/>
    <w:pPr>
      <w:spacing w:after="100"/>
      <w:ind w:left="440"/>
    </w:pPr>
    <w:rPr>
      <w:rFonts w:eastAsiaTheme="minorEastAsia" w:cs="Times New Roman"/>
      <w:lang w:eastAsia="nl-NL"/>
    </w:rPr>
  </w:style>
  <w:style w:type="paragraph" w:styleId="ListParagraph">
    <w:name w:val="List Paragraph"/>
    <w:basedOn w:val="Normal"/>
    <w:uiPriority w:val="34"/>
    <w:qFormat/>
    <w:rsid w:val="00712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0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6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2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363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50F"/>
  </w:style>
  <w:style w:type="paragraph" w:styleId="Footer">
    <w:name w:val="footer"/>
    <w:basedOn w:val="Normal"/>
    <w:link w:val="FooterChar"/>
    <w:uiPriority w:val="99"/>
    <w:unhideWhenUsed/>
    <w:rsid w:val="000B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instructables.com/id/Arduino-Audio-Outpu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b1CdC5gzT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Quinvey EtienneArjan Lemmens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CFC1C0-8B80-4B3B-BEA8-39219B2CA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Muziek speler</vt:lpstr>
    </vt:vector>
  </TitlesOfParts>
  <Company/>
  <LinksUpToDate>false</LinksUpToDate>
  <CharactersWithSpaces>4484</CharactersWithSpaces>
  <SharedDoc>false</SharedDoc>
  <HLinks>
    <vt:vector size="78" baseType="variant">
      <vt:variant>
        <vt:i4>7012479</vt:i4>
      </vt:variant>
      <vt:variant>
        <vt:i4>69</vt:i4>
      </vt:variant>
      <vt:variant>
        <vt:i4>0</vt:i4>
      </vt:variant>
      <vt:variant>
        <vt:i4>5</vt:i4>
      </vt:variant>
      <vt:variant>
        <vt:lpwstr>https://www.arduino.cc/en/reference/SD</vt:lpwstr>
      </vt:variant>
      <vt:variant>
        <vt:lpwstr/>
      </vt:variant>
      <vt:variant>
        <vt:i4>7733369</vt:i4>
      </vt:variant>
      <vt:variant>
        <vt:i4>66</vt:i4>
      </vt:variant>
      <vt:variant>
        <vt:i4>0</vt:i4>
      </vt:variant>
      <vt:variant>
        <vt:i4>5</vt:i4>
      </vt:variant>
      <vt:variant>
        <vt:lpwstr>https://www.instructables.com/id/Arduino-Audio-Output/</vt:lpwstr>
      </vt:variant>
      <vt:variant>
        <vt:lpwstr/>
      </vt:variant>
      <vt:variant>
        <vt:i4>3997758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https://www.youtube.com/watch?v=b1CdC5gzTxY</vt:lpwstr>
      </vt:variant>
      <vt:variant>
        <vt:lpwstr/>
      </vt:variant>
      <vt:variant>
        <vt:i4>2752520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_Toc7089746</vt:lpwstr>
      </vt:variant>
      <vt:variant>
        <vt:i4>2752520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_Toc7089745</vt:lpwstr>
      </vt:variant>
      <vt:variant>
        <vt:i4>2752520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_Toc7089744</vt:lpwstr>
      </vt:variant>
      <vt:variant>
        <vt:i4>2752520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_Toc7089743</vt:lpwstr>
      </vt:variant>
      <vt:variant>
        <vt:i4>2752520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_Toc7089742</vt:lpwstr>
      </vt:variant>
      <vt:variant>
        <vt:i4>2752520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_Toc7089741</vt:lpwstr>
      </vt:variant>
      <vt:variant>
        <vt:i4>2752520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_Toc7089740</vt:lpwstr>
      </vt:variant>
      <vt:variant>
        <vt:i4>2949128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_Toc7089739</vt:lpwstr>
      </vt:variant>
      <vt:variant>
        <vt:i4>2949128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_Toc7089738</vt:lpwstr>
      </vt:variant>
      <vt:variant>
        <vt:i4>2949128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_Toc7089737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Muziek speler</dc:title>
  <dc:subject>Software eindopdracht</dc:subject>
  <dc:creator>Lemmens,Arjan A.</dc:creator>
  <cp:keywords/>
  <dc:description/>
  <cp:lastModifiedBy>Lemmens,Arjan A.</cp:lastModifiedBy>
  <cp:revision>133</cp:revision>
  <cp:lastPrinted>2019-04-25T11:02:00Z</cp:lastPrinted>
  <dcterms:created xsi:type="dcterms:W3CDTF">2019-04-24T17:38:00Z</dcterms:created>
  <dcterms:modified xsi:type="dcterms:W3CDTF">2019-04-25T11:04:00Z</dcterms:modified>
</cp:coreProperties>
</file>